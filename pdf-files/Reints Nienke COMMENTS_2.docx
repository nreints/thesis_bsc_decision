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20F81" w14:textId="77777777" w:rsidR="0046420A" w:rsidRPr="00EB73A8" w:rsidRDefault="00BC2386" w:rsidP="00EB73A8">
      <w:pPr>
        <w:pStyle w:val="Koptekst"/>
        <w:spacing w:line="720" w:lineRule="auto"/>
        <w:rPr>
          <w:lang w:val="en-GB"/>
        </w:rPr>
      </w:pPr>
      <w:r w:rsidRPr="00EB73A8">
        <w:rPr>
          <w:lang w:val="en-GB"/>
        </w:rPr>
        <w:t xml:space="preserve">English Assignment 2 </w:t>
      </w:r>
    </w:p>
    <w:p w14:paraId="4AC9C585" w14:textId="77777777" w:rsidR="0046420A" w:rsidRPr="00EB73A8" w:rsidRDefault="0046420A" w:rsidP="00EB73A8">
      <w:pPr>
        <w:pStyle w:val="Hoofdtekst"/>
        <w:spacing w:line="720" w:lineRule="auto"/>
        <w:rPr>
          <w:lang w:val="en-GB"/>
        </w:rPr>
      </w:pPr>
    </w:p>
    <w:p w14:paraId="39AB4A52" w14:textId="77777777" w:rsidR="0046420A" w:rsidRPr="00EB73A8" w:rsidRDefault="00BC2386" w:rsidP="00EB73A8">
      <w:pPr>
        <w:pStyle w:val="Hoofdtekst"/>
        <w:spacing w:line="720" w:lineRule="auto"/>
        <w:rPr>
          <w:lang w:val="en-GB"/>
        </w:rPr>
      </w:pPr>
      <w:r w:rsidRPr="00EB73A8">
        <w:rPr>
          <w:lang w:val="en-GB"/>
        </w:rPr>
        <w:t xml:space="preserve">As this thesis continues the research </w:t>
      </w:r>
      <w:r w:rsidRPr="00EB73A8">
        <w:rPr>
          <w:lang w:val="en-GB"/>
        </w:rPr>
        <w:t>by</w:t>
      </w:r>
      <w:r w:rsidRPr="00EB73A8">
        <w:rPr>
          <w:lang w:val="en-GB"/>
        </w:rPr>
        <w:t xml:space="preserve"> </w:t>
      </w:r>
      <w:proofErr w:type="spellStart"/>
      <w:r w:rsidRPr="00EB73A8">
        <w:rPr>
          <w:lang w:val="en-GB"/>
        </w:rPr>
        <w:t>Boixel</w:t>
      </w:r>
      <w:proofErr w:type="spellEnd"/>
      <w:r w:rsidRPr="00EB73A8">
        <w:rPr>
          <w:lang w:val="en-GB"/>
        </w:rPr>
        <w:t xml:space="preserve"> and </w:t>
      </w:r>
      <w:proofErr w:type="spellStart"/>
      <w:r w:rsidRPr="00EB73A8">
        <w:rPr>
          <w:lang w:val="en-GB"/>
        </w:rPr>
        <w:t>Endriss</w:t>
      </w:r>
      <w:proofErr w:type="spellEnd"/>
      <w:r w:rsidRPr="00EB73A8">
        <w:rPr>
          <w:lang w:val="en-GB"/>
        </w:rPr>
        <w:t>, the same standard formal language of voting theory is use</w:t>
      </w:r>
      <w:r w:rsidRPr="00EB73A8">
        <w:rPr>
          <w:lang w:val="en-GB"/>
        </w:rPr>
        <w:t>d, as well as</w:t>
      </w:r>
      <w:r w:rsidRPr="00EB73A8">
        <w:rPr>
          <w:lang w:val="en-GB"/>
        </w:rPr>
        <w:t xml:space="preserve"> some </w:t>
      </w:r>
      <w:commentRangeStart w:id="0"/>
      <w:r w:rsidRPr="00EB73A8">
        <w:rPr>
          <w:lang w:val="en-GB"/>
        </w:rPr>
        <w:t>definitions</w:t>
      </w:r>
      <w:r w:rsidRPr="00EB73A8">
        <w:rPr>
          <w:lang w:val="en-GB"/>
        </w:rPr>
        <w:t xml:space="preserve"> defined </w:t>
      </w:r>
      <w:commentRangeEnd w:id="0"/>
      <w:r w:rsidR="00EB73A8">
        <w:rPr>
          <w:rStyle w:val="CommentReference"/>
          <w:rFonts w:ascii="Times New Roman" w:hAnsi="Times New Roman" w:cs="Times New Roman"/>
          <w:color w:val="auto"/>
          <w:lang w:val="en-US"/>
          <w14:textOutline w14:w="0" w14:cap="rnd" w14:cmpd="sng" w14:algn="ctr">
            <w14:noFill/>
            <w14:prstDash w14:val="solid"/>
            <w14:bevel/>
          </w14:textOutline>
        </w:rPr>
        <w:commentReference w:id="0"/>
      </w:r>
      <w:r w:rsidRPr="00EB73A8">
        <w:rPr>
          <w:lang w:val="en-GB"/>
        </w:rPr>
        <w:t>in the paper of</w:t>
      </w:r>
      <w:r w:rsidRPr="00EB73A8">
        <w:rPr>
          <w:lang w:val="en-GB"/>
        </w:rPr>
        <w:t xml:space="preserve"> </w:t>
      </w:r>
      <w:proofErr w:type="spellStart"/>
      <w:r w:rsidRPr="00EB73A8">
        <w:rPr>
          <w:lang w:val="en-GB"/>
        </w:rPr>
        <w:t>Cailloux</w:t>
      </w:r>
      <w:proofErr w:type="spellEnd"/>
      <w:r w:rsidRPr="00EB73A8">
        <w:rPr>
          <w:lang w:val="en-GB"/>
        </w:rPr>
        <w:t xml:space="preserve"> and </w:t>
      </w:r>
      <w:proofErr w:type="spellStart"/>
      <w:r w:rsidRPr="00EB73A8">
        <w:rPr>
          <w:lang w:val="en-GB"/>
        </w:rPr>
        <w:t>Endriss</w:t>
      </w:r>
      <w:proofErr w:type="spellEnd"/>
      <w:r w:rsidRPr="00EB73A8">
        <w:rPr>
          <w:lang w:val="en-GB"/>
        </w:rPr>
        <w:t xml:space="preserve">. </w:t>
      </w:r>
      <w:commentRangeStart w:id="1"/>
      <w:r w:rsidRPr="00EB73A8">
        <w:rPr>
          <w:lang w:val="en-GB"/>
        </w:rPr>
        <w:t xml:space="preserve">This language will be recalled in this section. </w:t>
      </w:r>
      <w:commentRangeEnd w:id="1"/>
      <w:r w:rsidR="00D60B0F">
        <w:rPr>
          <w:rStyle w:val="CommentReference"/>
          <w:rFonts w:ascii="Times New Roman" w:hAnsi="Times New Roman" w:cs="Times New Roman"/>
          <w:color w:val="auto"/>
          <w:lang w:val="en-US"/>
          <w14:textOutline w14:w="0" w14:cap="rnd" w14:cmpd="sng" w14:algn="ctr">
            <w14:noFill/>
            <w14:prstDash w14:val="solid"/>
            <w14:bevel/>
          </w14:textOutline>
        </w:rPr>
        <w:commentReference w:id="1"/>
      </w:r>
    </w:p>
    <w:p w14:paraId="7B4EFECE" w14:textId="77777777" w:rsidR="0046420A" w:rsidRPr="00EB73A8" w:rsidRDefault="0046420A" w:rsidP="00EB73A8">
      <w:pPr>
        <w:pStyle w:val="Hoofdtekst"/>
        <w:spacing w:line="720" w:lineRule="auto"/>
        <w:rPr>
          <w:lang w:val="en-GB"/>
        </w:rPr>
      </w:pPr>
    </w:p>
    <w:p w14:paraId="20922EEE" w14:textId="77777777" w:rsidR="0046420A" w:rsidRPr="00EB73A8" w:rsidRDefault="00BC2386" w:rsidP="00EB73A8">
      <w:pPr>
        <w:pStyle w:val="Hoofdtekst"/>
        <w:spacing w:line="720" w:lineRule="auto"/>
        <w:rPr>
          <w:lang w:val="en-GB"/>
        </w:rPr>
      </w:pPr>
      <w:commentRangeStart w:id="2"/>
      <w:r w:rsidRPr="00EB73A8">
        <w:rPr>
          <w:lang w:val="en-GB"/>
        </w:rPr>
        <w:t xml:space="preserve">Let </w:t>
      </w:r>
      <m:oMath>
        <m:sSup>
          <m:sSupPr>
            <m:ctrlPr>
              <w:rPr>
                <w:rFonts w:ascii="Cambria Math" w:hAnsi="Cambria Math"/>
                <w:lang w:val="en-GB"/>
              </w:rPr>
            </m:ctrlPr>
          </m:sSupPr>
          <m:e>
            <m:r>
              <w:rPr>
                <w:rFonts w:ascii="Cambria Math" w:hAnsi="Cambria Math"/>
                <w:sz w:val="27"/>
                <w:szCs w:val="27"/>
                <w:lang w:val="en-GB"/>
              </w:rPr>
              <m:t>N</m:t>
            </m:r>
          </m:e>
          <m:sup>
            <m:r>
              <w:rPr>
                <w:rFonts w:ascii="Cambria Math" w:hAnsi="Cambria Math"/>
                <w:sz w:val="27"/>
                <w:szCs w:val="27"/>
                <w:lang w:val="en-GB"/>
              </w:rPr>
              <m:t>*</m:t>
            </m:r>
          </m:sup>
        </m:sSup>
      </m:oMath>
      <w:r w:rsidRPr="00EB73A8">
        <w:rPr>
          <w:lang w:val="en-GB"/>
        </w:rPr>
        <w:t xml:space="preserve"> be </w:t>
      </w:r>
      <w:commentRangeEnd w:id="2"/>
      <w:r w:rsidR="00F1406A">
        <w:rPr>
          <w:rStyle w:val="CommentReference"/>
          <w:rFonts w:ascii="Times New Roman" w:hAnsi="Times New Roman" w:cs="Times New Roman"/>
          <w:color w:val="auto"/>
          <w:lang w:val="en-US"/>
          <w14:textOutline w14:w="0" w14:cap="rnd" w14:cmpd="sng" w14:algn="ctr">
            <w14:noFill/>
            <w14:prstDash w14:val="solid"/>
            <w14:bevel/>
          </w14:textOutline>
        </w:rPr>
        <w:commentReference w:id="2"/>
      </w:r>
      <w:r w:rsidRPr="00EB73A8">
        <w:rPr>
          <w:lang w:val="en-GB"/>
        </w:rPr>
        <w:t>a finite set of n voters (</w:t>
      </w:r>
      <m:oMath>
        <m:r>
          <w:rPr>
            <w:rFonts w:ascii="Cambria Math" w:hAnsi="Cambria Math"/>
            <w:sz w:val="28"/>
            <w:szCs w:val="28"/>
            <w:lang w:val="en-GB"/>
          </w:rPr>
          <m:t>|</m:t>
        </m:r>
        <m:sSup>
          <m:sSupPr>
            <m:ctrlPr>
              <w:rPr>
                <w:rFonts w:ascii="Cambria Math" w:hAnsi="Cambria Math"/>
                <w:lang w:val="en-GB"/>
              </w:rPr>
            </m:ctrlPr>
          </m:sSupPr>
          <m:e>
            <m:r>
              <w:rPr>
                <w:rFonts w:ascii="Cambria Math" w:hAnsi="Cambria Math"/>
                <w:sz w:val="28"/>
                <w:szCs w:val="28"/>
                <w:lang w:val="en-GB"/>
              </w:rPr>
              <m:t>N</m:t>
            </m:r>
          </m:e>
          <m:sup>
            <m:r>
              <w:rPr>
                <w:rFonts w:ascii="Cambria Math" w:hAnsi="Cambria Math"/>
                <w:sz w:val="28"/>
                <w:szCs w:val="28"/>
                <w:lang w:val="en-GB"/>
              </w:rPr>
              <m:t>*</m:t>
            </m:r>
          </m:sup>
        </m:sSup>
        <m:r>
          <w:rPr>
            <w:rFonts w:ascii="Cambria Math" w:hAnsi="Cambria Math"/>
            <w:sz w:val="28"/>
            <w:szCs w:val="28"/>
            <w:lang w:val="en-GB"/>
          </w:rPr>
          <m:t>|=</m:t>
        </m:r>
        <m:r>
          <w:rPr>
            <w:rFonts w:ascii="Cambria Math" w:hAnsi="Cambria Math"/>
            <w:sz w:val="28"/>
            <w:szCs w:val="28"/>
            <w:lang w:val="en-GB"/>
          </w:rPr>
          <m:t>n</m:t>
        </m:r>
      </m:oMath>
      <w:r w:rsidRPr="00EB73A8">
        <w:rPr>
          <w:lang w:val="en-GB"/>
        </w:rPr>
        <w:t xml:space="preserve">) and </w:t>
      </w:r>
      <w:r w:rsidRPr="00EB73A8">
        <w:rPr>
          <w:lang w:val="en-GB"/>
        </w:rPr>
        <w:t>X</w:t>
      </w:r>
      <w:r w:rsidRPr="00EB73A8">
        <w:rPr>
          <w:lang w:val="en-GB"/>
        </w:rPr>
        <w:t xml:space="preserve"> be the finite set of alternatives with </w:t>
      </w:r>
      <m:oMath>
        <m:r>
          <w:rPr>
            <w:rFonts w:ascii="Cambria Math" w:hAnsi="Cambria Math"/>
            <w:sz w:val="28"/>
            <w:szCs w:val="28"/>
            <w:lang w:val="en-GB"/>
          </w:rPr>
          <m:t>|</m:t>
        </m:r>
        <m:r>
          <w:rPr>
            <w:rFonts w:ascii="Cambria Math" w:hAnsi="Cambria Math"/>
            <w:sz w:val="28"/>
            <w:szCs w:val="28"/>
            <w:lang w:val="en-GB"/>
          </w:rPr>
          <m:t>X</m:t>
        </m:r>
        <m:r>
          <w:rPr>
            <w:rFonts w:ascii="Cambria Math" w:hAnsi="Cambria Math"/>
            <w:sz w:val="28"/>
            <w:szCs w:val="28"/>
            <w:lang w:val="en-GB"/>
          </w:rPr>
          <m:t>|=</m:t>
        </m:r>
        <m:r>
          <w:rPr>
            <w:rFonts w:ascii="Cambria Math" w:hAnsi="Cambria Math"/>
            <w:sz w:val="28"/>
            <w:szCs w:val="28"/>
            <w:lang w:val="en-GB"/>
          </w:rPr>
          <m:t>m</m:t>
        </m:r>
      </m:oMath>
      <w:r w:rsidRPr="00EB73A8">
        <w:rPr>
          <w:lang w:val="en-GB"/>
        </w:rPr>
        <w:t xml:space="preserve">. Let </w:t>
      </w:r>
      <m:oMath>
        <m:r>
          <m:rPr>
            <m:scr m:val="script"/>
          </m:rPr>
          <w:rPr>
            <w:rFonts w:ascii="Cambria Math" w:hAnsi="Cambria Math"/>
            <w:sz w:val="27"/>
            <w:szCs w:val="27"/>
            <w:lang w:val="en-GB"/>
          </w:rPr>
          <m:t>L</m:t>
        </m:r>
        <m:r>
          <w:rPr>
            <w:rFonts w:ascii="Cambria Math" w:hAnsi="Cambria Math"/>
            <w:sz w:val="27"/>
            <w:szCs w:val="27"/>
            <w:lang w:val="en-GB"/>
          </w:rPr>
          <m:t>(</m:t>
        </m:r>
        <m:r>
          <w:rPr>
            <w:rFonts w:ascii="Cambria Math" w:hAnsi="Cambria Math"/>
            <w:sz w:val="27"/>
            <w:szCs w:val="27"/>
            <w:lang w:val="en-GB"/>
          </w:rPr>
          <m:t>X</m:t>
        </m:r>
        <m:r>
          <w:rPr>
            <w:rFonts w:ascii="Cambria Math" w:hAnsi="Cambria Math"/>
            <w:sz w:val="27"/>
            <w:szCs w:val="27"/>
            <w:lang w:val="en-GB"/>
          </w:rPr>
          <m:t>)</m:t>
        </m:r>
      </m:oMath>
      <w:r w:rsidRPr="00EB73A8">
        <w:rPr>
          <w:lang w:val="en-GB"/>
        </w:rPr>
        <w:t xml:space="preserve"> represent the set of strict linear orders on </w:t>
      </w:r>
      <m:oMath>
        <m:r>
          <w:rPr>
            <w:rFonts w:ascii="Cambria Math" w:hAnsi="Cambria Math"/>
            <w:sz w:val="23"/>
            <w:szCs w:val="23"/>
            <w:lang w:val="en-GB"/>
          </w:rPr>
          <m:t>X</m:t>
        </m:r>
      </m:oMath>
      <w:r w:rsidRPr="00EB73A8">
        <w:rPr>
          <w:lang w:val="en-GB"/>
        </w:rPr>
        <w:t xml:space="preserve">. Moreover, let </w:t>
      </w:r>
      <m:oMath>
        <m:r>
          <m:rPr>
            <m:scr m:val="script"/>
          </m:rPr>
          <w:rPr>
            <w:rFonts w:ascii="Cambria Math" w:hAnsi="Cambria Math"/>
            <w:sz w:val="27"/>
            <w:szCs w:val="27"/>
            <w:lang w:val="en-GB"/>
          </w:rPr>
          <m:t>P</m:t>
        </m:r>
        <m:r>
          <w:rPr>
            <w:rFonts w:ascii="Cambria Math" w:hAnsi="Cambria Math"/>
            <w:sz w:val="27"/>
            <w:szCs w:val="27"/>
            <w:lang w:val="en-GB"/>
          </w:rPr>
          <m:t>(</m:t>
        </m:r>
        <m:r>
          <w:rPr>
            <w:rFonts w:ascii="Cambria Math" w:hAnsi="Cambria Math"/>
            <w:sz w:val="27"/>
            <w:szCs w:val="27"/>
            <w:lang w:val="en-GB"/>
          </w:rPr>
          <m:t>X</m:t>
        </m:r>
        <m:r>
          <w:rPr>
            <w:rFonts w:ascii="Cambria Math" w:hAnsi="Cambria Math"/>
            <w:sz w:val="27"/>
            <w:szCs w:val="27"/>
            <w:lang w:val="en-GB"/>
          </w:rPr>
          <m:t>)</m:t>
        </m:r>
      </m:oMath>
      <w:r w:rsidRPr="00EB73A8">
        <w:rPr>
          <w:lang w:val="en-GB"/>
        </w:rPr>
        <w:t xml:space="preserve"> </w:t>
      </w:r>
      <w:r w:rsidRPr="00EB73A8">
        <w:rPr>
          <w:lang w:val="en-GB"/>
        </w:rPr>
        <w:t>be</w:t>
      </w:r>
      <w:r w:rsidRPr="00EB73A8">
        <w:rPr>
          <w:lang w:val="en-GB"/>
        </w:rPr>
        <w:t xml:space="preserve"> the powerset of </w:t>
      </w:r>
      <m:oMath>
        <m:r>
          <w:rPr>
            <w:rFonts w:ascii="Cambria Math" w:hAnsi="Cambria Math"/>
            <w:sz w:val="23"/>
            <w:szCs w:val="23"/>
            <w:lang w:val="en-GB"/>
          </w:rPr>
          <m:t>X</m:t>
        </m:r>
      </m:oMath>
      <w:r w:rsidRPr="00EB73A8">
        <w:rPr>
          <w:lang w:val="en-GB"/>
        </w:rPr>
        <w:t xml:space="preserve"> indicating the possible outcomes. Using </w:t>
      </w:r>
      <w:r w:rsidRPr="00EB73A8">
        <w:rPr>
          <w:lang w:val="en-GB"/>
        </w:rPr>
        <w:t xml:space="preserve">the symbol </w:t>
      </w:r>
      <m:oMath>
        <m:r>
          <w:rPr>
            <w:rFonts w:ascii="Cambria Math" w:hAnsi="Cambria Math"/>
            <w:sz w:val="32"/>
            <w:szCs w:val="32"/>
            <w:lang w:val="en-GB"/>
          </w:rPr>
          <m:t>≻</m:t>
        </m:r>
      </m:oMath>
      <w:r w:rsidRPr="00EB73A8">
        <w:rPr>
          <w:lang w:val="en-GB"/>
        </w:rPr>
        <w:t xml:space="preserve"> from </w:t>
      </w:r>
      <m:oMath>
        <m:r>
          <m:rPr>
            <m:scr m:val="script"/>
          </m:rPr>
          <w:rPr>
            <w:rFonts w:ascii="Cambria Math" w:hAnsi="Cambria Math"/>
            <w:sz w:val="27"/>
            <w:szCs w:val="27"/>
            <w:lang w:val="en-GB"/>
          </w:rPr>
          <m:t>L</m:t>
        </m:r>
        <m:r>
          <w:rPr>
            <w:rFonts w:ascii="Cambria Math" w:hAnsi="Cambria Math"/>
            <w:sz w:val="27"/>
            <w:szCs w:val="27"/>
            <w:lang w:val="en-GB"/>
          </w:rPr>
          <m:t>(</m:t>
        </m:r>
        <m:r>
          <w:rPr>
            <w:rFonts w:ascii="Cambria Math" w:hAnsi="Cambria Math"/>
            <w:sz w:val="27"/>
            <w:szCs w:val="27"/>
            <w:lang w:val="en-GB"/>
          </w:rPr>
          <m:t>X</m:t>
        </m:r>
        <m:r>
          <w:rPr>
            <w:rFonts w:ascii="Cambria Math" w:hAnsi="Cambria Math"/>
            <w:sz w:val="27"/>
            <w:szCs w:val="27"/>
            <w:lang w:val="en-GB"/>
          </w:rPr>
          <m:t>)</m:t>
        </m:r>
      </m:oMath>
      <w:r w:rsidRPr="00EB73A8">
        <w:rPr>
          <w:lang w:val="en-GB"/>
        </w:rPr>
        <w:t xml:space="preserve">, the preferences of an electorate </w:t>
      </w:r>
      <m:oMath>
        <m:r>
          <w:rPr>
            <w:rFonts w:ascii="Cambria Math" w:hAnsi="Cambria Math"/>
            <w:sz w:val="26"/>
            <w:szCs w:val="26"/>
            <w:lang w:val="en-GB"/>
          </w:rPr>
          <m:t>N</m:t>
        </m:r>
        <m:r>
          <w:rPr>
            <w:rFonts w:ascii="Cambria Math" w:hAnsi="Cambria Math"/>
            <w:sz w:val="26"/>
            <w:szCs w:val="26"/>
            <w:lang w:val="en-GB"/>
          </w:rPr>
          <m:t>⊆</m:t>
        </m:r>
        <m:sSup>
          <m:sSupPr>
            <m:ctrlPr>
              <w:rPr>
                <w:rFonts w:ascii="Cambria Math" w:hAnsi="Cambria Math"/>
                <w:lang w:val="en-GB"/>
              </w:rPr>
            </m:ctrlPr>
          </m:sSupPr>
          <m:e>
            <m:r>
              <w:rPr>
                <w:rFonts w:ascii="Cambria Math" w:hAnsi="Cambria Math"/>
                <w:sz w:val="26"/>
                <w:szCs w:val="26"/>
                <w:lang w:val="en-GB"/>
              </w:rPr>
              <m:t>N</m:t>
            </m:r>
          </m:e>
          <m:sup>
            <m:r>
              <w:rPr>
                <w:rFonts w:ascii="Cambria Math" w:hAnsi="Cambria Math"/>
                <w:sz w:val="26"/>
                <w:szCs w:val="26"/>
                <w:lang w:val="en-GB"/>
              </w:rPr>
              <m:t>*</m:t>
            </m:r>
          </m:sup>
        </m:sSup>
      </m:oMath>
      <w:r w:rsidRPr="00EB73A8">
        <w:rPr>
          <w:lang w:val="en-GB"/>
        </w:rPr>
        <w:t xml:space="preserve"> can be defined</w:t>
      </w:r>
      <w:r w:rsidRPr="00EB73A8">
        <w:rPr>
          <w:lang w:val="en-GB"/>
        </w:rPr>
        <w:t xml:space="preserve"> as </w:t>
      </w:r>
      <m:oMath>
        <m:sSub>
          <m:sSubPr>
            <m:ctrlPr>
              <w:rPr>
                <w:rFonts w:ascii="Cambria Math" w:hAnsi="Cambria Math"/>
                <w:lang w:val="en-GB"/>
              </w:rPr>
            </m:ctrlPr>
          </m:sSubPr>
          <m:e>
            <m:r>
              <w:rPr>
                <w:rFonts w:ascii="Cambria Math" w:hAnsi="Cambria Math"/>
                <w:sz w:val="26"/>
                <w:szCs w:val="26"/>
                <w:lang w:val="en-GB"/>
              </w:rPr>
              <m:t>≻</m:t>
            </m:r>
          </m:e>
          <m:sub>
            <m:r>
              <w:rPr>
                <w:rFonts w:ascii="Cambria Math" w:hAnsi="Cambria Math"/>
                <w:sz w:val="26"/>
                <w:szCs w:val="26"/>
                <w:lang w:val="en-GB"/>
              </w:rPr>
              <m:t>N</m:t>
            </m:r>
          </m:sub>
        </m:sSub>
      </m:oMath>
      <w:r w:rsidRPr="00EB73A8">
        <w:rPr>
          <w:lang w:val="en-GB"/>
        </w:rPr>
        <w:t xml:space="preserve">. Similarly, </w:t>
      </w:r>
      <w:r w:rsidRPr="00EB73A8">
        <w:rPr>
          <w:lang w:val="en-GB"/>
        </w:rPr>
        <w:t xml:space="preserve">the preferences of individual voters </w:t>
      </w:r>
      <w:r w:rsidRPr="00EB73A8">
        <w:rPr>
          <w:lang w:val="en-GB"/>
        </w:rPr>
        <w:t>are defined as</w:t>
      </w:r>
      <m:oMath>
        <m:sSub>
          <m:sSubPr>
            <m:ctrlPr>
              <w:rPr>
                <w:rFonts w:ascii="Cambria Math" w:hAnsi="Cambria Math"/>
                <w:lang w:val="en-GB"/>
              </w:rPr>
            </m:ctrlPr>
          </m:sSubPr>
          <m:e>
            <m:r>
              <w:rPr>
                <w:rFonts w:ascii="Cambria Math" w:hAnsi="Cambria Math"/>
                <w:sz w:val="25"/>
                <w:szCs w:val="25"/>
                <w:lang w:val="en-GB"/>
              </w:rPr>
              <m:t>≻</m:t>
            </m:r>
          </m:e>
          <m:sub>
            <m:r>
              <w:rPr>
                <w:rFonts w:ascii="Cambria Math" w:hAnsi="Cambria Math"/>
                <w:sz w:val="25"/>
                <w:szCs w:val="25"/>
                <w:lang w:val="en-GB"/>
              </w:rPr>
              <m:t>i</m:t>
            </m:r>
          </m:sub>
        </m:sSub>
        <m:r>
          <m:rPr>
            <m:nor/>
          </m:rPr>
          <w:rPr>
            <w:rFonts w:ascii="Cambria Math" w:hAnsi="Cambria Math"/>
            <w:i/>
            <w:sz w:val="25"/>
            <w:szCs w:val="25"/>
            <w:lang w:val="en-GB"/>
          </w:rPr>
          <m:t>with</m:t>
        </m:r>
        <m:r>
          <w:rPr>
            <w:rFonts w:ascii="Cambria Math" w:hAnsi="Cambria Math"/>
            <w:sz w:val="25"/>
            <w:szCs w:val="25"/>
            <w:lang w:val="en-GB"/>
          </w:rPr>
          <m:t>i</m:t>
        </m:r>
        <m:r>
          <w:rPr>
            <w:rFonts w:ascii="Cambria Math" w:hAnsi="Cambria Math"/>
            <w:sz w:val="25"/>
            <w:szCs w:val="25"/>
            <w:lang w:val="en-GB"/>
          </w:rPr>
          <m:t>∈</m:t>
        </m:r>
        <m:r>
          <w:rPr>
            <w:rFonts w:ascii="Cambria Math" w:hAnsi="Cambria Math"/>
            <w:sz w:val="25"/>
            <w:szCs w:val="25"/>
            <w:lang w:val="en-GB"/>
          </w:rPr>
          <m:t>N</m:t>
        </m:r>
      </m:oMath>
      <w:r w:rsidRPr="00EB73A8">
        <w:rPr>
          <w:lang w:val="en-GB"/>
        </w:rPr>
        <w:t xml:space="preserve">. </w:t>
      </w:r>
    </w:p>
    <w:p w14:paraId="231F3150" w14:textId="77777777" w:rsidR="0046420A" w:rsidRPr="00EB73A8" w:rsidRDefault="0046420A" w:rsidP="00EB73A8">
      <w:pPr>
        <w:pStyle w:val="Hoofdtekst"/>
        <w:spacing w:line="720" w:lineRule="auto"/>
        <w:rPr>
          <w:lang w:val="en-GB"/>
        </w:rPr>
      </w:pPr>
    </w:p>
    <w:p w14:paraId="7EB37D29" w14:textId="45AB4CE8" w:rsidR="0046420A" w:rsidRPr="00EB73A8" w:rsidRDefault="00BC2386" w:rsidP="00EB73A8">
      <w:pPr>
        <w:pStyle w:val="Hoofdtekst"/>
        <w:spacing w:line="720" w:lineRule="auto"/>
        <w:rPr>
          <w:lang w:val="en-GB"/>
        </w:rPr>
      </w:pPr>
      <w:r w:rsidRPr="00EB73A8">
        <w:rPr>
          <w:lang w:val="en-GB"/>
        </w:rPr>
        <w:t>All voting</w:t>
      </w:r>
      <w:r w:rsidRPr="00EB73A8">
        <w:rPr>
          <w:lang w:val="en-GB"/>
        </w:rPr>
        <w:t xml:space="preserve"> </w:t>
      </w:r>
      <w:r w:rsidRPr="00EB73A8">
        <w:rPr>
          <w:lang w:val="en-GB"/>
        </w:rPr>
        <w:t>rules can be interp</w:t>
      </w:r>
      <w:r w:rsidRPr="00EB73A8">
        <w:rPr>
          <w:lang w:val="en-GB"/>
        </w:rPr>
        <w:t>reted as functions that map a profile to a certain outcome. An example of such</w:t>
      </w:r>
      <w:ins w:id="3" w:author="Callum McLean" w:date="2020-05-09T18:23:00Z">
        <w:r w:rsidR="004E1C46">
          <w:rPr>
            <w:lang w:val="en-GB"/>
          </w:rPr>
          <w:t xml:space="preserve"> a</w:t>
        </w:r>
      </w:ins>
      <w:r w:rsidRPr="00EB73A8">
        <w:rPr>
          <w:lang w:val="en-GB"/>
        </w:rPr>
        <w:t xml:space="preserve"> voting rule is the plurality rule</w:t>
      </w:r>
      <w:commentRangeStart w:id="4"/>
      <w:del w:id="5" w:author="Callum McLean" w:date="2020-05-09T18:23:00Z">
        <w:r w:rsidRPr="00EB73A8" w:rsidDel="004E1C46">
          <w:rPr>
            <w:lang w:val="en-GB"/>
          </w:rPr>
          <w:delText xml:space="preserve">; </w:delText>
        </w:r>
      </w:del>
      <w:ins w:id="6" w:author="Callum McLean" w:date="2020-05-09T18:23:00Z">
        <w:r w:rsidR="004E1C46">
          <w:rPr>
            <w:lang w:val="en-GB"/>
          </w:rPr>
          <w:t>:</w:t>
        </w:r>
        <w:commentRangeEnd w:id="4"/>
        <w:r w:rsidR="004E1C46">
          <w:rPr>
            <w:rStyle w:val="CommentReference"/>
            <w:rFonts w:ascii="Times New Roman" w:hAnsi="Times New Roman" w:cs="Times New Roman"/>
            <w:color w:val="auto"/>
            <w:lang w:val="en-US"/>
            <w14:textOutline w14:w="0" w14:cap="rnd" w14:cmpd="sng" w14:algn="ctr">
              <w14:noFill/>
              <w14:prstDash w14:val="solid"/>
              <w14:bevel/>
            </w14:textOutline>
          </w:rPr>
          <w:commentReference w:id="4"/>
        </w:r>
        <w:r w:rsidR="004E1C46" w:rsidRPr="00EB73A8">
          <w:rPr>
            <w:lang w:val="en-GB"/>
          </w:rPr>
          <w:t xml:space="preserve"> </w:t>
        </w:r>
      </w:ins>
      <w:r w:rsidRPr="00EB73A8">
        <w:rPr>
          <w:lang w:val="en-GB"/>
        </w:rPr>
        <w:t xml:space="preserve">each voter chooses one alternative, the </w:t>
      </w:r>
      <w:r w:rsidRPr="00EB73A8">
        <w:rPr>
          <w:lang w:val="en-GB"/>
        </w:rPr>
        <w:t>winner</w:t>
      </w:r>
      <w:ins w:id="7" w:author="Callum McLean" w:date="2020-05-09T18:24:00Z">
        <w:r w:rsidR="004E1C46">
          <w:rPr>
            <w:lang w:val="en-GB"/>
          </w:rPr>
          <w:t>(s)</w:t>
        </w:r>
      </w:ins>
      <w:r w:rsidRPr="00EB73A8">
        <w:rPr>
          <w:lang w:val="en-GB"/>
        </w:rPr>
        <w:t xml:space="preserve"> is/are the alternative(s) with the most votes. </w:t>
      </w:r>
      <w:commentRangeStart w:id="8"/>
      <w:r w:rsidRPr="00EB73A8">
        <w:rPr>
          <w:lang w:val="en-GB"/>
        </w:rPr>
        <w:t>Classically</w:t>
      </w:r>
      <w:commentRangeEnd w:id="8"/>
      <w:r w:rsidR="004E1C46">
        <w:rPr>
          <w:rStyle w:val="CommentReference"/>
          <w:rFonts w:ascii="Times New Roman" w:hAnsi="Times New Roman" w:cs="Times New Roman"/>
          <w:color w:val="auto"/>
          <w:lang w:val="en-US"/>
          <w14:textOutline w14:w="0" w14:cap="rnd" w14:cmpd="sng" w14:algn="ctr">
            <w14:noFill/>
            <w14:prstDash w14:val="solid"/>
            <w14:bevel/>
          </w14:textOutline>
        </w:rPr>
        <w:commentReference w:id="8"/>
      </w:r>
      <w:r w:rsidRPr="00EB73A8">
        <w:rPr>
          <w:lang w:val="en-GB"/>
        </w:rPr>
        <w:t>, there are some normative principles</w:t>
      </w:r>
      <w:r w:rsidRPr="00EB73A8">
        <w:rPr>
          <w:lang w:val="en-GB"/>
        </w:rPr>
        <w:t xml:space="preserve"> that a good voting rule should satisfy.</w:t>
      </w:r>
    </w:p>
    <w:p w14:paraId="46D58974" w14:textId="77777777" w:rsidR="0046420A" w:rsidRPr="00EB73A8" w:rsidRDefault="0046420A" w:rsidP="00EB73A8">
      <w:pPr>
        <w:pStyle w:val="Hoofdtekst"/>
        <w:spacing w:line="720" w:lineRule="auto"/>
        <w:rPr>
          <w:lang w:val="en-GB"/>
        </w:rPr>
      </w:pPr>
    </w:p>
    <w:p w14:paraId="0906EEDA" w14:textId="77777777" w:rsidR="0046420A" w:rsidRPr="00EB73A8" w:rsidRDefault="00BC2386" w:rsidP="00EB73A8">
      <w:pPr>
        <w:pStyle w:val="Hoofdtekst"/>
        <w:spacing w:line="720" w:lineRule="auto"/>
        <w:rPr>
          <w:lang w:val="en-GB"/>
        </w:rPr>
      </w:pPr>
      <w:r w:rsidRPr="00EB73A8">
        <w:rPr>
          <w:lang w:val="en-GB"/>
        </w:rPr>
        <w:lastRenderedPageBreak/>
        <w:t>Despite the fact that these normative principles</w:t>
      </w:r>
      <w:r w:rsidRPr="00EB73A8">
        <w:rPr>
          <w:lang w:val="en-GB"/>
        </w:rPr>
        <w:t xml:space="preserve"> are expected to hold</w:t>
      </w:r>
      <w:r w:rsidRPr="00EB73A8">
        <w:rPr>
          <w:lang w:val="en-GB"/>
        </w:rPr>
        <w:t>, no voting rule can satisfy all of them because some axioms</w:t>
      </w:r>
      <w:r w:rsidRPr="00EB73A8">
        <w:rPr>
          <w:lang w:val="en-GB"/>
        </w:rPr>
        <w:t xml:space="preserve"> even</w:t>
      </w:r>
      <w:r w:rsidRPr="00EB73A8">
        <w:rPr>
          <w:lang w:val="en-GB"/>
        </w:rPr>
        <w:t xml:space="preserve"> contradict each other</w:t>
      </w:r>
      <w:r w:rsidRPr="00EB73A8">
        <w:rPr>
          <w:lang w:val="en-GB"/>
        </w:rPr>
        <w:t xml:space="preserve">. </w:t>
      </w:r>
      <w:r w:rsidRPr="00EB73A8">
        <w:rPr>
          <w:lang w:val="en-GB"/>
        </w:rPr>
        <w:t xml:space="preserve">Therefore, the generated justifications in this thesis will be based on axioms rather than on the voting rules. </w:t>
      </w:r>
    </w:p>
    <w:p w14:paraId="6A05CE26" w14:textId="77777777" w:rsidR="0046420A" w:rsidRPr="00EB73A8" w:rsidRDefault="0046420A" w:rsidP="00EB73A8">
      <w:pPr>
        <w:pStyle w:val="Hoofdtekst"/>
        <w:spacing w:line="720" w:lineRule="auto"/>
        <w:rPr>
          <w:lang w:val="en-GB"/>
        </w:rPr>
      </w:pPr>
    </w:p>
    <w:p w14:paraId="7BC28767" w14:textId="77777777" w:rsidR="0046420A" w:rsidRPr="00EB73A8" w:rsidRDefault="00BC2386" w:rsidP="00EB73A8">
      <w:pPr>
        <w:pStyle w:val="Hoofdtekst"/>
        <w:spacing w:line="720" w:lineRule="auto"/>
        <w:rPr>
          <w:lang w:val="en-GB"/>
        </w:rPr>
      </w:pPr>
      <w:r w:rsidRPr="00EB73A8">
        <w:rPr>
          <w:lang w:val="en-GB"/>
        </w:rPr>
        <w:t>To clarify the model, seven of these normative principles are explained i</w:t>
      </w:r>
      <w:r w:rsidRPr="00EB73A8">
        <w:rPr>
          <w:lang w:val="en-GB"/>
        </w:rPr>
        <w:t>n this thesis</w:t>
      </w:r>
      <w:r w:rsidRPr="00EB73A8">
        <w:rPr>
          <w:lang w:val="en-GB"/>
        </w:rPr>
        <w:t>.</w:t>
      </w:r>
    </w:p>
    <w:p w14:paraId="70D1876E" w14:textId="77777777" w:rsidR="0046420A" w:rsidRPr="00EB73A8" w:rsidRDefault="0046420A" w:rsidP="00EB73A8">
      <w:pPr>
        <w:pStyle w:val="Hoofdtekst"/>
        <w:spacing w:line="720" w:lineRule="auto"/>
        <w:rPr>
          <w:lang w:val="en-GB"/>
        </w:rPr>
      </w:pPr>
    </w:p>
    <w:p w14:paraId="31458178" w14:textId="77777777" w:rsidR="0046420A" w:rsidRPr="00EB73A8" w:rsidRDefault="00BC2386" w:rsidP="00EB73A8">
      <w:pPr>
        <w:pStyle w:val="Hoofdtekst"/>
        <w:numPr>
          <w:ilvl w:val="0"/>
          <w:numId w:val="2"/>
        </w:numPr>
        <w:spacing w:line="720" w:lineRule="auto"/>
        <w:rPr>
          <w:lang w:val="en-GB"/>
        </w:rPr>
      </w:pPr>
      <w:r w:rsidRPr="00EB73A8">
        <w:rPr>
          <w:i/>
          <w:iCs/>
          <w:lang w:val="en-GB"/>
        </w:rPr>
        <w:t>At least one</w:t>
      </w:r>
      <w:commentRangeStart w:id="9"/>
      <w:r w:rsidRPr="00EB73A8">
        <w:rPr>
          <w:lang w:val="en-GB"/>
        </w:rPr>
        <w:t>;</w:t>
      </w:r>
      <w:commentRangeEnd w:id="9"/>
      <w:r w:rsidR="007654FC">
        <w:rPr>
          <w:rStyle w:val="CommentReference"/>
          <w:rFonts w:ascii="Times New Roman" w:hAnsi="Times New Roman" w:cs="Times New Roman"/>
          <w:color w:val="auto"/>
          <w:lang w:val="en-US"/>
          <w14:textOutline w14:w="0" w14:cap="rnd" w14:cmpd="sng" w14:algn="ctr">
            <w14:noFill/>
            <w14:prstDash w14:val="solid"/>
            <w14:bevel/>
          </w14:textOutline>
        </w:rPr>
        <w:commentReference w:id="9"/>
      </w:r>
      <w:r w:rsidRPr="00EB73A8">
        <w:rPr>
          <w:lang w:val="en-GB"/>
        </w:rPr>
        <w:t xml:space="preserve"> The set of possible outcomes does not c</w:t>
      </w:r>
      <w:r w:rsidRPr="00EB73A8">
        <w:rPr>
          <w:lang w:val="en-GB"/>
        </w:rPr>
        <w:t xml:space="preserve">ontain the empty </w:t>
      </w:r>
      <w:commentRangeStart w:id="10"/>
      <w:r w:rsidRPr="00EB73A8">
        <w:rPr>
          <w:lang w:val="en-GB"/>
        </w:rPr>
        <w:t xml:space="preserve">set </w:t>
      </w:r>
      <w:commentRangeEnd w:id="10"/>
      <w:r w:rsidR="007654FC">
        <w:rPr>
          <w:rStyle w:val="CommentReference"/>
          <w:rFonts w:ascii="Times New Roman" w:hAnsi="Times New Roman" w:cs="Times New Roman"/>
          <w:color w:val="auto"/>
          <w:lang w:val="en-US"/>
          <w14:textOutline w14:w="0" w14:cap="rnd" w14:cmpd="sng" w14:algn="ctr">
            <w14:noFill/>
            <w14:prstDash w14:val="solid"/>
            <w14:bevel/>
          </w14:textOutline>
        </w:rPr>
        <w:commentReference w:id="10"/>
      </w:r>
    </w:p>
    <w:p w14:paraId="5284B1D5" w14:textId="77777777" w:rsidR="0046420A" w:rsidRPr="00EB73A8" w:rsidRDefault="00BC2386" w:rsidP="00EB73A8">
      <w:pPr>
        <w:pStyle w:val="Hoofdtekst"/>
        <w:numPr>
          <w:ilvl w:val="2"/>
          <w:numId w:val="2"/>
        </w:numPr>
        <w:spacing w:line="720" w:lineRule="auto"/>
        <w:rPr>
          <w:lang w:val="en-GB"/>
        </w:rPr>
      </w:pPr>
      <m:oMath>
        <m:r>
          <w:rPr>
            <w:rFonts w:ascii="Cambria Math" w:hAnsi="Cambria Math"/>
            <w:sz w:val="26"/>
            <w:szCs w:val="26"/>
            <w:lang w:val="en-GB"/>
          </w:rPr>
          <m:t>F</m:t>
        </m:r>
        <m:r>
          <w:rPr>
            <w:rFonts w:ascii="Cambria Math" w:hAnsi="Cambria Math"/>
            <w:sz w:val="26"/>
            <w:szCs w:val="26"/>
            <w:lang w:val="en-GB"/>
          </w:rPr>
          <m:t>:</m:t>
        </m:r>
        <m:r>
          <m:rPr>
            <m:scr m:val="script"/>
          </m:rPr>
          <w:rPr>
            <w:rFonts w:ascii="Cambria Math" w:hAnsi="Cambria Math"/>
            <w:sz w:val="26"/>
            <w:szCs w:val="26"/>
            <w:lang w:val="en-GB"/>
          </w:rPr>
          <m:t>P</m:t>
        </m:r>
        <m:r>
          <w:rPr>
            <w:rFonts w:ascii="Cambria Math" w:hAnsi="Cambria Math"/>
            <w:sz w:val="26"/>
            <w:szCs w:val="26"/>
            <w:lang w:val="en-GB"/>
          </w:rPr>
          <m:t>(</m:t>
        </m:r>
        <m:r>
          <w:rPr>
            <w:rFonts w:ascii="Cambria Math" w:hAnsi="Cambria Math"/>
            <w:sz w:val="26"/>
            <w:szCs w:val="26"/>
            <w:lang w:val="en-GB"/>
          </w:rPr>
          <m:t>X</m:t>
        </m:r>
        <m:r>
          <w:rPr>
            <w:rFonts w:ascii="Cambria Math" w:hAnsi="Cambria Math"/>
            <w:sz w:val="26"/>
            <w:szCs w:val="26"/>
            <w:lang w:val="en-GB"/>
          </w:rPr>
          <m:t>)→</m:t>
        </m:r>
        <m:sSup>
          <m:sSupPr>
            <m:ctrlPr>
              <w:rPr>
                <w:rFonts w:ascii="Cambria Math" w:hAnsi="Cambria Math"/>
                <w:lang w:val="en-GB"/>
              </w:rPr>
            </m:ctrlPr>
          </m:sSupPr>
          <m:e>
            <m:r>
              <w:rPr>
                <w:rFonts w:ascii="Cambria Math" w:hAnsi="Cambria Math"/>
                <w:sz w:val="26"/>
                <w:szCs w:val="26"/>
                <w:lang w:val="en-GB"/>
              </w:rPr>
              <m:t>2</m:t>
            </m:r>
          </m:e>
          <m:sup>
            <m:r>
              <w:rPr>
                <w:rFonts w:ascii="Cambria Math" w:hAnsi="Cambria Math"/>
                <w:sz w:val="26"/>
                <w:szCs w:val="26"/>
                <w:lang w:val="en-GB"/>
              </w:rPr>
              <m:t>X</m:t>
            </m:r>
          </m:sup>
        </m:sSup>
        <m:r>
          <w:rPr>
            <w:rFonts w:ascii="Cambria Math" w:hAnsi="Cambria Math"/>
            <w:sz w:val="26"/>
            <w:szCs w:val="26"/>
            <w:lang w:val="en-GB"/>
          </w:rPr>
          <m:t>/∅</m:t>
        </m:r>
      </m:oMath>
      <w:r w:rsidRPr="00EB73A8">
        <w:rPr>
          <w:lang w:val="en-GB"/>
        </w:rPr>
        <w:t>.</w:t>
      </w:r>
    </w:p>
    <w:p w14:paraId="47A71F08" w14:textId="77777777" w:rsidR="0046420A" w:rsidRPr="00EB73A8" w:rsidRDefault="00BC2386" w:rsidP="00EB73A8">
      <w:pPr>
        <w:pStyle w:val="Hoofdtekst"/>
        <w:numPr>
          <w:ilvl w:val="0"/>
          <w:numId w:val="2"/>
        </w:numPr>
        <w:spacing w:line="720" w:lineRule="auto"/>
        <w:rPr>
          <w:lang w:val="en-GB"/>
        </w:rPr>
      </w:pPr>
      <w:r w:rsidRPr="00EB73A8">
        <w:rPr>
          <w:i/>
          <w:iCs/>
          <w:lang w:val="en-GB"/>
        </w:rPr>
        <w:t>Pareto Principle</w:t>
      </w:r>
      <w:r w:rsidRPr="00EB73A8">
        <w:rPr>
          <w:lang w:val="en-GB"/>
        </w:rPr>
        <w:t>; If all voters prefer x over y (</w:t>
      </w:r>
      <m:oMath>
        <m:r>
          <w:rPr>
            <w:rFonts w:ascii="Cambria Math" w:hAnsi="Cambria Math"/>
            <w:sz w:val="25"/>
            <w:szCs w:val="25"/>
            <w:lang w:val="en-GB"/>
          </w:rPr>
          <m:t>x</m:t>
        </m:r>
        <m:r>
          <w:rPr>
            <w:rFonts w:ascii="Cambria Math" w:hAnsi="Cambria Math"/>
            <w:sz w:val="25"/>
            <w:szCs w:val="25"/>
            <w:lang w:val="en-GB"/>
          </w:rPr>
          <m:t>,</m:t>
        </m:r>
        <m:r>
          <w:rPr>
            <w:rFonts w:ascii="Cambria Math" w:hAnsi="Cambria Math"/>
            <w:sz w:val="25"/>
            <w:szCs w:val="25"/>
            <w:lang w:val="en-GB"/>
          </w:rPr>
          <m:t>y</m:t>
        </m:r>
        <m:r>
          <w:rPr>
            <w:rFonts w:ascii="Cambria Math" w:hAnsi="Cambria Math"/>
            <w:sz w:val="25"/>
            <w:szCs w:val="25"/>
            <w:lang w:val="en-GB"/>
          </w:rPr>
          <m:t>∈</m:t>
        </m:r>
        <m:r>
          <w:rPr>
            <w:rFonts w:ascii="Cambria Math" w:hAnsi="Cambria Math"/>
            <w:sz w:val="25"/>
            <w:szCs w:val="25"/>
            <w:lang w:val="en-GB"/>
          </w:rPr>
          <m:t>X</m:t>
        </m:r>
      </m:oMath>
      <w:r w:rsidRPr="00EB73A8">
        <w:rPr>
          <w:lang w:val="en-GB"/>
        </w:rPr>
        <w:t>), y should never win.</w:t>
      </w:r>
    </w:p>
    <w:p w14:paraId="715E49E6" w14:textId="77777777" w:rsidR="0046420A" w:rsidRPr="00EB73A8" w:rsidRDefault="00BC2386" w:rsidP="00EB73A8">
      <w:pPr>
        <w:pStyle w:val="Hoofdtekst"/>
        <w:numPr>
          <w:ilvl w:val="2"/>
          <w:numId w:val="2"/>
        </w:numPr>
        <w:spacing w:line="720" w:lineRule="auto"/>
        <w:rPr>
          <w:lang w:val="en-GB"/>
        </w:rPr>
      </w:pPr>
      <m:oMath>
        <m:r>
          <w:rPr>
            <w:rFonts w:ascii="Cambria Math" w:hAnsi="Cambria Math"/>
            <w:sz w:val="26"/>
            <w:szCs w:val="26"/>
            <w:lang w:val="en-GB"/>
          </w:rPr>
          <m:t>y</m:t>
        </m:r>
        <m:r>
          <w:rPr>
            <w:rFonts w:ascii="Cambria Math" w:hAnsi="Cambria Math"/>
            <w:sz w:val="26"/>
            <w:szCs w:val="26"/>
            <w:lang w:val="en-GB"/>
          </w:rPr>
          <m:t>∉</m:t>
        </m:r>
        <m:r>
          <w:rPr>
            <w:rFonts w:ascii="Cambria Math" w:hAnsi="Cambria Math"/>
            <w:sz w:val="26"/>
            <w:szCs w:val="26"/>
            <w:lang w:val="en-GB"/>
          </w:rPr>
          <m:t>F</m:t>
        </m:r>
        <m:r>
          <w:rPr>
            <w:rFonts w:ascii="Cambria Math" w:hAnsi="Cambria Math"/>
            <w:sz w:val="26"/>
            <w:szCs w:val="26"/>
            <w:lang w:val="en-GB"/>
          </w:rPr>
          <m:t>(</m:t>
        </m:r>
        <m:sSub>
          <m:sSubPr>
            <m:ctrlPr>
              <w:rPr>
                <w:rFonts w:ascii="Cambria Math" w:hAnsi="Cambria Math"/>
                <w:lang w:val="en-GB"/>
              </w:rPr>
            </m:ctrlPr>
          </m:sSubPr>
          <m:e>
            <m:r>
              <w:rPr>
                <w:rFonts w:ascii="Cambria Math" w:hAnsi="Cambria Math"/>
                <w:sz w:val="26"/>
                <w:szCs w:val="26"/>
                <w:lang w:val="en-GB"/>
              </w:rPr>
              <m:t>≻</m:t>
            </m:r>
          </m:e>
          <m:sub>
            <m:r>
              <w:rPr>
                <w:rFonts w:ascii="Cambria Math" w:hAnsi="Cambria Math"/>
                <w:sz w:val="26"/>
                <w:szCs w:val="26"/>
                <w:lang w:val="en-GB"/>
              </w:rPr>
              <m:t>N</m:t>
            </m:r>
          </m:sub>
        </m:sSub>
        <m:r>
          <w:rPr>
            <w:rFonts w:ascii="Cambria Math" w:hAnsi="Cambria Math"/>
            <w:sz w:val="26"/>
            <w:szCs w:val="26"/>
            <w:lang w:val="en-GB"/>
          </w:rPr>
          <m:t>)</m:t>
        </m:r>
      </m:oMath>
      <w:r w:rsidRPr="00EB73A8">
        <w:rPr>
          <w:lang w:val="en-GB"/>
        </w:rPr>
        <w:t xml:space="preserve"> if </w:t>
      </w:r>
      <m:oMath>
        <m:r>
          <w:rPr>
            <w:rFonts w:ascii="Cambria Math" w:hAnsi="Cambria Math"/>
            <w:sz w:val="26"/>
            <w:szCs w:val="26"/>
            <w:lang w:val="en-GB"/>
          </w:rPr>
          <m:t>{</m:t>
        </m:r>
        <m:r>
          <w:rPr>
            <w:rFonts w:ascii="Cambria Math" w:hAnsi="Cambria Math"/>
            <w:sz w:val="26"/>
            <w:szCs w:val="26"/>
            <w:lang w:val="en-GB"/>
          </w:rPr>
          <m:t>i</m:t>
        </m:r>
        <m:r>
          <w:rPr>
            <w:rFonts w:ascii="Cambria Math" w:hAnsi="Cambria Math"/>
            <w:sz w:val="26"/>
            <w:szCs w:val="26"/>
            <w:lang w:val="en-GB"/>
          </w:rPr>
          <m:t>|</m:t>
        </m:r>
        <m:r>
          <w:rPr>
            <w:rFonts w:ascii="Cambria Math" w:hAnsi="Cambria Math"/>
            <w:sz w:val="26"/>
            <w:szCs w:val="26"/>
            <w:lang w:val="en-GB"/>
          </w:rPr>
          <m:t>x</m:t>
        </m:r>
        <m:sSub>
          <m:sSubPr>
            <m:ctrlPr>
              <w:rPr>
                <w:rFonts w:ascii="Cambria Math" w:hAnsi="Cambria Math"/>
                <w:lang w:val="en-GB"/>
              </w:rPr>
            </m:ctrlPr>
          </m:sSubPr>
          <m:e>
            <m:r>
              <w:rPr>
                <w:rFonts w:ascii="Cambria Math" w:hAnsi="Cambria Math"/>
                <w:sz w:val="26"/>
                <w:szCs w:val="26"/>
                <w:lang w:val="en-GB"/>
              </w:rPr>
              <m:t>≻</m:t>
            </m:r>
          </m:e>
          <m:sub>
            <m:r>
              <w:rPr>
                <w:rFonts w:ascii="Cambria Math" w:hAnsi="Cambria Math"/>
                <w:sz w:val="26"/>
                <w:szCs w:val="26"/>
                <w:lang w:val="en-GB"/>
              </w:rPr>
              <m:t>i</m:t>
            </m:r>
          </m:sub>
        </m:sSub>
        <m:r>
          <w:rPr>
            <w:rFonts w:ascii="Cambria Math" w:hAnsi="Cambria Math"/>
            <w:sz w:val="26"/>
            <w:szCs w:val="26"/>
            <w:lang w:val="en-GB"/>
          </w:rPr>
          <m:t>y</m:t>
        </m:r>
        <m:r>
          <w:rPr>
            <w:rFonts w:ascii="Cambria Math" w:hAnsi="Cambria Math"/>
            <w:sz w:val="26"/>
            <w:szCs w:val="26"/>
            <w:lang w:val="en-GB"/>
          </w:rPr>
          <m:t>}=</m:t>
        </m:r>
        <m:r>
          <w:rPr>
            <w:rFonts w:ascii="Cambria Math" w:hAnsi="Cambria Math"/>
            <w:sz w:val="26"/>
            <w:szCs w:val="26"/>
            <w:lang w:val="en-GB"/>
          </w:rPr>
          <m:t>N</m:t>
        </m:r>
      </m:oMath>
      <w:r w:rsidRPr="00EB73A8">
        <w:rPr>
          <w:lang w:val="en-GB"/>
        </w:rPr>
        <w:t>.</w:t>
      </w:r>
    </w:p>
    <w:p w14:paraId="4945EE25" w14:textId="77777777" w:rsidR="0046420A" w:rsidRPr="00EB73A8" w:rsidRDefault="00BC2386" w:rsidP="00EB73A8">
      <w:pPr>
        <w:pStyle w:val="Hoofdtekst"/>
        <w:numPr>
          <w:ilvl w:val="0"/>
          <w:numId w:val="2"/>
        </w:numPr>
        <w:spacing w:line="720" w:lineRule="auto"/>
        <w:rPr>
          <w:lang w:val="en-GB"/>
        </w:rPr>
      </w:pPr>
      <w:r w:rsidRPr="00EB73A8">
        <w:rPr>
          <w:i/>
          <w:iCs/>
          <w:lang w:val="en-GB"/>
        </w:rPr>
        <w:t>Condorcet</w:t>
      </w:r>
      <w:r w:rsidRPr="00EB73A8">
        <w:rPr>
          <w:lang w:val="en-GB"/>
        </w:rPr>
        <w:t xml:space="preserve"> Principle}; If the majority ranks</w:t>
      </w:r>
      <w:r w:rsidRPr="00EB73A8">
        <w:rPr>
          <w:lang w:val="en-GB"/>
        </w:rPr>
        <w:t xml:space="preserve"> </w:t>
      </w:r>
      <m:oMath>
        <m:sSup>
          <m:sSupPr>
            <m:ctrlPr>
              <w:rPr>
                <w:rFonts w:ascii="Cambria Math" w:hAnsi="Cambria Math"/>
                <w:lang w:val="en-GB"/>
              </w:rPr>
            </m:ctrlPr>
          </m:sSupPr>
          <m:e>
            <m:r>
              <w:rPr>
                <w:rFonts w:ascii="Cambria Math" w:hAnsi="Cambria Math"/>
                <w:sz w:val="27"/>
                <w:szCs w:val="27"/>
                <w:lang w:val="en-GB"/>
              </w:rPr>
              <m:t>x</m:t>
            </m:r>
          </m:e>
          <m:sup>
            <m:r>
              <w:rPr>
                <w:rFonts w:ascii="Cambria Math" w:hAnsi="Cambria Math"/>
                <w:sz w:val="27"/>
                <w:szCs w:val="27"/>
                <w:lang w:val="en-GB"/>
              </w:rPr>
              <m:t>*</m:t>
            </m:r>
          </m:sup>
        </m:sSup>
      </m:oMath>
      <w:r w:rsidRPr="00EB73A8">
        <w:rPr>
          <w:lang w:val="en-GB"/>
        </w:rPr>
        <w:t xml:space="preserve"> on top, only </w:t>
      </w:r>
      <m:oMath>
        <m:sSup>
          <m:sSupPr>
            <m:ctrlPr>
              <w:rPr>
                <w:rFonts w:ascii="Cambria Math" w:hAnsi="Cambria Math"/>
                <w:lang w:val="en-GB"/>
              </w:rPr>
            </m:ctrlPr>
          </m:sSupPr>
          <m:e>
            <m:r>
              <w:rPr>
                <w:rFonts w:ascii="Cambria Math" w:hAnsi="Cambria Math"/>
                <w:sz w:val="27"/>
                <w:szCs w:val="27"/>
                <w:lang w:val="en-GB"/>
              </w:rPr>
              <m:t>x</m:t>
            </m:r>
          </m:e>
          <m:sup>
            <m:r>
              <w:rPr>
                <w:rFonts w:ascii="Cambria Math" w:hAnsi="Cambria Math"/>
                <w:sz w:val="27"/>
                <w:szCs w:val="27"/>
                <w:lang w:val="en-GB"/>
              </w:rPr>
              <m:t>*</m:t>
            </m:r>
          </m:sup>
        </m:sSup>
      </m:oMath>
      <w:r w:rsidRPr="00EB73A8">
        <w:rPr>
          <w:lang w:val="en-GB"/>
        </w:rPr>
        <w:t xml:space="preserve"> should win.   </w:t>
      </w:r>
    </w:p>
    <w:p w14:paraId="1ACDE95F" w14:textId="77777777" w:rsidR="0046420A" w:rsidRPr="00EB73A8" w:rsidRDefault="00BC2386" w:rsidP="00EB73A8">
      <w:pPr>
        <w:pStyle w:val="Hoofdtekst"/>
        <w:numPr>
          <w:ilvl w:val="2"/>
          <w:numId w:val="2"/>
        </w:numPr>
        <w:spacing w:line="720" w:lineRule="auto"/>
        <w:rPr>
          <w:lang w:val="en-GB"/>
        </w:rPr>
      </w:pPr>
      <w:r w:rsidRPr="00EB73A8">
        <w:rPr>
          <w:lang w:val="en-GB"/>
        </w:rPr>
        <w:t xml:space="preserve">If </w:t>
      </w:r>
      <m:oMath>
        <m:r>
          <w:rPr>
            <w:rFonts w:ascii="Cambria Math" w:hAnsi="Cambria Math"/>
            <w:sz w:val="27"/>
            <w:szCs w:val="27"/>
            <w:lang w:val="en-GB"/>
          </w:rPr>
          <m:t>|{</m:t>
        </m:r>
        <m:r>
          <w:rPr>
            <w:rFonts w:ascii="Cambria Math" w:hAnsi="Cambria Math"/>
            <w:sz w:val="27"/>
            <w:szCs w:val="27"/>
            <w:lang w:val="en-GB"/>
          </w:rPr>
          <m:t>i</m:t>
        </m:r>
        <m:r>
          <w:rPr>
            <w:rFonts w:ascii="Cambria Math" w:hAnsi="Cambria Math"/>
            <w:sz w:val="27"/>
            <w:szCs w:val="27"/>
            <w:lang w:val="en-GB"/>
          </w:rPr>
          <m:t>|</m:t>
        </m:r>
        <m:sSup>
          <m:sSupPr>
            <m:ctrlPr>
              <w:rPr>
                <w:rFonts w:ascii="Cambria Math" w:hAnsi="Cambria Math"/>
                <w:lang w:val="en-GB"/>
              </w:rPr>
            </m:ctrlPr>
          </m:sSupPr>
          <m:e>
            <m:r>
              <w:rPr>
                <w:rFonts w:ascii="Cambria Math" w:hAnsi="Cambria Math"/>
                <w:sz w:val="27"/>
                <w:szCs w:val="27"/>
                <w:lang w:val="en-GB"/>
              </w:rPr>
              <m:t>x</m:t>
            </m:r>
          </m:e>
          <m:sup>
            <m:r>
              <w:rPr>
                <w:rFonts w:ascii="Cambria Math" w:hAnsi="Cambria Math"/>
                <w:sz w:val="27"/>
                <w:szCs w:val="27"/>
                <w:lang w:val="en-GB"/>
              </w:rPr>
              <m:t>*</m:t>
            </m:r>
          </m:sup>
        </m:sSup>
        <m:sSub>
          <m:sSubPr>
            <m:ctrlPr>
              <w:rPr>
                <w:rFonts w:ascii="Cambria Math" w:hAnsi="Cambria Math"/>
                <w:lang w:val="en-GB"/>
              </w:rPr>
            </m:ctrlPr>
          </m:sSubPr>
          <m:e>
            <m:r>
              <w:rPr>
                <w:rFonts w:ascii="Cambria Math" w:hAnsi="Cambria Math"/>
                <w:sz w:val="27"/>
                <w:szCs w:val="27"/>
                <w:lang w:val="en-GB"/>
              </w:rPr>
              <m:t>≻</m:t>
            </m:r>
          </m:e>
          <m:sub>
            <m:r>
              <w:rPr>
                <w:rFonts w:ascii="Cambria Math" w:hAnsi="Cambria Math"/>
                <w:sz w:val="27"/>
                <w:szCs w:val="27"/>
                <w:lang w:val="en-GB"/>
              </w:rPr>
              <m:t>i</m:t>
            </m:r>
          </m:sub>
        </m:sSub>
        <m:r>
          <w:rPr>
            <w:rFonts w:ascii="Cambria Math" w:hAnsi="Cambria Math"/>
            <w:sz w:val="27"/>
            <w:szCs w:val="27"/>
            <w:lang w:val="en-GB"/>
          </w:rPr>
          <m:t>y</m:t>
        </m:r>
        <m:r>
          <w:rPr>
            <w:rFonts w:ascii="Cambria Math" w:hAnsi="Cambria Math"/>
            <w:sz w:val="27"/>
            <w:szCs w:val="27"/>
            <w:lang w:val="en-GB"/>
          </w:rPr>
          <m:t>}|</m:t>
        </m:r>
      </m:oMath>
      <w:r w:rsidRPr="00EB73A8">
        <w:rPr>
          <w:lang w:val="en-GB"/>
        </w:rPr>
        <w:t xml:space="preserve"> &gt; </w:t>
      </w:r>
      <m:oMath>
        <m:f>
          <m:fPr>
            <m:ctrlPr>
              <w:rPr>
                <w:rFonts w:ascii="Cambria Math" w:hAnsi="Cambria Math"/>
                <w:i/>
                <w:sz w:val="26"/>
                <w:szCs w:val="26"/>
                <w:lang w:val="en-GB"/>
              </w:rPr>
            </m:ctrlPr>
          </m:fPr>
          <m:num>
            <m:r>
              <w:rPr>
                <w:rFonts w:ascii="Cambria Math" w:hAnsi="Cambria Math"/>
                <w:sz w:val="26"/>
                <w:szCs w:val="26"/>
                <w:lang w:val="en-GB"/>
              </w:rPr>
              <m:t>|</m:t>
            </m:r>
            <m:r>
              <w:rPr>
                <w:rFonts w:ascii="Cambria Math" w:hAnsi="Cambria Math"/>
                <w:sz w:val="26"/>
                <w:szCs w:val="26"/>
                <w:lang w:val="en-GB"/>
              </w:rPr>
              <m:t>N</m:t>
            </m:r>
            <m:r>
              <w:rPr>
                <w:rFonts w:ascii="Cambria Math" w:hAnsi="Cambria Math"/>
                <w:sz w:val="26"/>
                <w:szCs w:val="26"/>
                <w:lang w:val="en-GB"/>
              </w:rPr>
              <m:t>|</m:t>
            </m:r>
          </m:num>
          <m:den>
            <m:r>
              <w:rPr>
                <w:rFonts w:ascii="Cambria Math" w:hAnsi="Cambria Math"/>
                <w:sz w:val="26"/>
                <w:szCs w:val="26"/>
                <w:lang w:val="en-GB"/>
              </w:rPr>
              <m:t>2</m:t>
            </m:r>
          </m:den>
        </m:f>
      </m:oMath>
      <w:r w:rsidRPr="00EB73A8">
        <w:rPr>
          <w:lang w:val="en-GB"/>
        </w:rPr>
        <w:t xml:space="preserve"> for all </w:t>
      </w:r>
      <m:oMath>
        <m:r>
          <w:rPr>
            <w:rFonts w:ascii="Cambria Math" w:hAnsi="Cambria Math"/>
            <w:sz w:val="26"/>
            <w:szCs w:val="26"/>
            <w:lang w:val="en-GB"/>
          </w:rPr>
          <m:t>y</m:t>
        </m:r>
        <m:r>
          <w:rPr>
            <w:rFonts w:ascii="Cambria Math" w:hAnsi="Cambria Math"/>
            <w:sz w:val="26"/>
            <w:szCs w:val="26"/>
            <w:lang w:val="en-GB"/>
          </w:rPr>
          <m:t>∈</m:t>
        </m:r>
        <m:r>
          <w:rPr>
            <w:rFonts w:ascii="Cambria Math" w:hAnsi="Cambria Math"/>
            <w:sz w:val="26"/>
            <w:szCs w:val="26"/>
            <w:lang w:val="en-GB"/>
          </w:rPr>
          <m:t>X</m:t>
        </m:r>
        <m:r>
          <w:rPr>
            <w:rFonts w:ascii="Cambria Math" w:hAnsi="Cambria Math"/>
            <w:sz w:val="26"/>
            <w:szCs w:val="26"/>
            <w:lang w:val="en-GB"/>
          </w:rPr>
          <m:t>/{</m:t>
        </m:r>
        <m:sSup>
          <m:sSupPr>
            <m:ctrlPr>
              <w:rPr>
                <w:rFonts w:ascii="Cambria Math" w:hAnsi="Cambria Math"/>
                <w:lang w:val="en-GB"/>
              </w:rPr>
            </m:ctrlPr>
          </m:sSupPr>
          <m:e>
            <m:r>
              <w:rPr>
                <w:rFonts w:ascii="Cambria Math" w:hAnsi="Cambria Math"/>
                <w:sz w:val="26"/>
                <w:szCs w:val="26"/>
                <w:lang w:val="en-GB"/>
              </w:rPr>
              <m:t>x</m:t>
            </m:r>
          </m:e>
          <m:sup>
            <m:r>
              <w:rPr>
                <w:rFonts w:ascii="Cambria Math" w:hAnsi="Cambria Math"/>
                <w:sz w:val="26"/>
                <w:szCs w:val="26"/>
                <w:lang w:val="en-GB"/>
              </w:rPr>
              <m:t>*</m:t>
            </m:r>
          </m:sup>
        </m:sSup>
        <m:r>
          <w:rPr>
            <w:rFonts w:ascii="Cambria Math" w:hAnsi="Cambria Math"/>
            <w:sz w:val="26"/>
            <w:szCs w:val="26"/>
            <w:lang w:val="en-GB"/>
          </w:rPr>
          <m:t>}</m:t>
        </m:r>
      </m:oMath>
      <w:r w:rsidRPr="00EB73A8">
        <w:rPr>
          <w:lang w:val="en-GB"/>
        </w:rPr>
        <w:t xml:space="preserve">, then </w:t>
      </w:r>
      <m:oMath>
        <m:r>
          <w:rPr>
            <w:rFonts w:ascii="Cambria Math" w:hAnsi="Cambria Math"/>
            <w:sz w:val="26"/>
            <w:szCs w:val="26"/>
            <w:lang w:val="en-GB"/>
          </w:rPr>
          <m:t>F</m:t>
        </m:r>
        <m:r>
          <w:rPr>
            <w:rFonts w:ascii="Cambria Math" w:hAnsi="Cambria Math"/>
            <w:sz w:val="26"/>
            <w:szCs w:val="26"/>
            <w:lang w:val="en-GB"/>
          </w:rPr>
          <m:t>(</m:t>
        </m:r>
        <m:sSub>
          <m:sSubPr>
            <m:ctrlPr>
              <w:rPr>
                <w:rFonts w:ascii="Cambria Math" w:hAnsi="Cambria Math"/>
                <w:lang w:val="en-GB"/>
              </w:rPr>
            </m:ctrlPr>
          </m:sSubPr>
          <m:e>
            <m:r>
              <w:rPr>
                <w:rFonts w:ascii="Cambria Math" w:hAnsi="Cambria Math"/>
                <w:sz w:val="26"/>
                <w:szCs w:val="26"/>
                <w:lang w:val="en-GB"/>
              </w:rPr>
              <m:t>≻</m:t>
            </m:r>
          </m:e>
          <m:sub>
            <m:r>
              <w:rPr>
                <w:rFonts w:ascii="Cambria Math" w:hAnsi="Cambria Math"/>
                <w:sz w:val="26"/>
                <w:szCs w:val="26"/>
                <w:lang w:val="en-GB"/>
              </w:rPr>
              <m:t>N</m:t>
            </m:r>
          </m:sub>
        </m:sSub>
        <m:r>
          <w:rPr>
            <w:rFonts w:ascii="Cambria Math" w:hAnsi="Cambria Math"/>
            <w:sz w:val="26"/>
            <w:szCs w:val="26"/>
            <w:lang w:val="en-GB"/>
          </w:rPr>
          <m:t>)={</m:t>
        </m:r>
        <m:sSup>
          <m:sSupPr>
            <m:ctrlPr>
              <w:rPr>
                <w:rFonts w:ascii="Cambria Math" w:hAnsi="Cambria Math"/>
                <w:lang w:val="en-GB"/>
              </w:rPr>
            </m:ctrlPr>
          </m:sSupPr>
          <m:e>
            <m:r>
              <w:rPr>
                <w:rFonts w:ascii="Cambria Math" w:hAnsi="Cambria Math"/>
                <w:sz w:val="26"/>
                <w:szCs w:val="26"/>
                <w:lang w:val="en-GB"/>
              </w:rPr>
              <m:t>x</m:t>
            </m:r>
          </m:e>
          <m:sup>
            <m:r>
              <w:rPr>
                <w:rFonts w:ascii="Cambria Math" w:hAnsi="Cambria Math"/>
                <w:sz w:val="26"/>
                <w:szCs w:val="26"/>
                <w:lang w:val="en-GB"/>
              </w:rPr>
              <m:t>*</m:t>
            </m:r>
          </m:sup>
        </m:sSup>
        <m:r>
          <w:rPr>
            <w:rFonts w:ascii="Cambria Math" w:hAnsi="Cambria Math"/>
            <w:sz w:val="26"/>
            <w:szCs w:val="26"/>
            <w:lang w:val="en-GB"/>
          </w:rPr>
          <m:t>}</m:t>
        </m:r>
      </m:oMath>
      <w:r w:rsidRPr="00EB73A8">
        <w:rPr>
          <w:lang w:val="en-GB"/>
        </w:rPr>
        <w:t>.</w:t>
      </w:r>
    </w:p>
    <w:p w14:paraId="687E9283" w14:textId="573CECF5" w:rsidR="0046420A" w:rsidRPr="00EB73A8" w:rsidRDefault="00BC2386" w:rsidP="00EB73A8">
      <w:pPr>
        <w:pStyle w:val="Hoofdtekst"/>
        <w:numPr>
          <w:ilvl w:val="0"/>
          <w:numId w:val="2"/>
        </w:numPr>
        <w:spacing w:line="720" w:lineRule="auto"/>
        <w:rPr>
          <w:lang w:val="en-GB"/>
        </w:rPr>
      </w:pPr>
      <w:r w:rsidRPr="00EB73A8">
        <w:rPr>
          <w:i/>
          <w:iCs/>
          <w:lang w:val="en-GB"/>
        </w:rPr>
        <w:t>Faithfulness</w:t>
      </w:r>
      <w:r w:rsidRPr="00EB73A8">
        <w:rPr>
          <w:lang w:val="en-GB"/>
        </w:rPr>
        <w:t>; If there is one voter, his or her top alternative should wi</w:t>
      </w:r>
      <w:r w:rsidRPr="00EB73A8">
        <w:rPr>
          <w:lang w:val="en-GB"/>
        </w:rPr>
        <w:t>n</w:t>
      </w:r>
      <w:ins w:id="11" w:author="Callum McLean" w:date="2020-05-09T18:28:00Z">
        <w:r w:rsidR="007654FC">
          <w:rPr>
            <w:lang w:val="en-GB"/>
          </w:rPr>
          <w:t>.</w:t>
        </w:r>
      </w:ins>
    </w:p>
    <w:p w14:paraId="5AC7A3D9" w14:textId="77777777" w:rsidR="0046420A" w:rsidRPr="00EB73A8" w:rsidRDefault="00BC2386" w:rsidP="00EB73A8">
      <w:pPr>
        <w:pStyle w:val="Hoofdtekst"/>
        <w:numPr>
          <w:ilvl w:val="0"/>
          <w:numId w:val="2"/>
        </w:numPr>
        <w:spacing w:line="720" w:lineRule="auto"/>
        <w:rPr>
          <w:lang w:val="en-GB"/>
        </w:rPr>
      </w:pPr>
      <w:r w:rsidRPr="00EB73A8">
        <w:rPr>
          <w:i/>
          <w:iCs/>
          <w:lang w:val="en-GB"/>
        </w:rPr>
        <w:t>Cancellation</w:t>
      </w:r>
      <w:r w:rsidRPr="00EB73A8">
        <w:rPr>
          <w:lang w:val="en-GB"/>
        </w:rPr>
        <w:t xml:space="preserve">; If a perfect tie occurs in pairwise comparisons, all alternatives should win. </w:t>
      </w:r>
    </w:p>
    <w:p w14:paraId="37E5AA21" w14:textId="77777777" w:rsidR="0046420A" w:rsidRPr="00EB73A8" w:rsidRDefault="00BC2386" w:rsidP="00EB73A8">
      <w:pPr>
        <w:pStyle w:val="Hoofdtekst"/>
        <w:numPr>
          <w:ilvl w:val="2"/>
          <w:numId w:val="2"/>
        </w:numPr>
        <w:spacing w:line="720" w:lineRule="auto"/>
        <w:rPr>
          <w:lang w:val="en-GB"/>
        </w:rPr>
      </w:pPr>
      <m:oMath>
        <m:r>
          <w:rPr>
            <w:rFonts w:ascii="Cambria Math" w:hAnsi="Cambria Math"/>
            <w:sz w:val="26"/>
            <w:szCs w:val="26"/>
            <w:lang w:val="en-GB"/>
          </w:rPr>
          <m:t>|{</m:t>
        </m:r>
        <m:r>
          <w:rPr>
            <w:rFonts w:ascii="Cambria Math" w:hAnsi="Cambria Math"/>
            <w:sz w:val="26"/>
            <w:szCs w:val="26"/>
            <w:lang w:val="en-GB"/>
          </w:rPr>
          <m:t>i</m:t>
        </m:r>
        <m:r>
          <w:rPr>
            <w:rFonts w:ascii="Cambria Math" w:hAnsi="Cambria Math"/>
            <w:sz w:val="26"/>
            <w:szCs w:val="26"/>
            <w:lang w:val="en-GB"/>
          </w:rPr>
          <m:t>|</m:t>
        </m:r>
        <m:r>
          <w:rPr>
            <w:rFonts w:ascii="Cambria Math" w:hAnsi="Cambria Math"/>
            <w:sz w:val="26"/>
            <w:szCs w:val="26"/>
            <w:lang w:val="en-GB"/>
          </w:rPr>
          <m:t>x</m:t>
        </m:r>
        <m:sSub>
          <m:sSubPr>
            <m:ctrlPr>
              <w:rPr>
                <w:rFonts w:ascii="Cambria Math" w:hAnsi="Cambria Math"/>
                <w:lang w:val="en-GB"/>
              </w:rPr>
            </m:ctrlPr>
          </m:sSubPr>
          <m:e>
            <m:r>
              <w:rPr>
                <w:rFonts w:ascii="Cambria Math" w:hAnsi="Cambria Math"/>
                <w:sz w:val="26"/>
                <w:szCs w:val="26"/>
                <w:lang w:val="en-GB"/>
              </w:rPr>
              <m:t>≻</m:t>
            </m:r>
          </m:e>
          <m:sub>
            <m:r>
              <w:rPr>
                <w:rFonts w:ascii="Cambria Math" w:hAnsi="Cambria Math"/>
                <w:sz w:val="26"/>
                <w:szCs w:val="26"/>
                <w:lang w:val="en-GB"/>
              </w:rPr>
              <m:t>i</m:t>
            </m:r>
          </m:sub>
        </m:sSub>
        <m:r>
          <w:rPr>
            <w:rFonts w:ascii="Cambria Math" w:hAnsi="Cambria Math"/>
            <w:sz w:val="26"/>
            <w:szCs w:val="26"/>
            <w:lang w:val="en-GB"/>
          </w:rPr>
          <m:t>y</m:t>
        </m:r>
        <m:r>
          <w:rPr>
            <w:rFonts w:ascii="Cambria Math" w:hAnsi="Cambria Math"/>
            <w:sz w:val="26"/>
            <w:szCs w:val="26"/>
            <w:lang w:val="en-GB"/>
          </w:rPr>
          <m:t>}|=|{</m:t>
        </m:r>
        <m:r>
          <w:rPr>
            <w:rFonts w:ascii="Cambria Math" w:hAnsi="Cambria Math"/>
            <w:sz w:val="26"/>
            <w:szCs w:val="26"/>
            <w:lang w:val="en-GB"/>
          </w:rPr>
          <m:t>i</m:t>
        </m:r>
        <m:r>
          <w:rPr>
            <w:rFonts w:ascii="Cambria Math" w:hAnsi="Cambria Math"/>
            <w:sz w:val="26"/>
            <w:szCs w:val="26"/>
            <w:lang w:val="en-GB"/>
          </w:rPr>
          <m:t>|</m:t>
        </m:r>
        <m:r>
          <w:rPr>
            <w:rFonts w:ascii="Cambria Math" w:hAnsi="Cambria Math"/>
            <w:sz w:val="26"/>
            <w:szCs w:val="26"/>
            <w:lang w:val="en-GB"/>
          </w:rPr>
          <m:t>y</m:t>
        </m:r>
        <m:sSub>
          <m:sSubPr>
            <m:ctrlPr>
              <w:rPr>
                <w:rFonts w:ascii="Cambria Math" w:hAnsi="Cambria Math"/>
                <w:lang w:val="en-GB"/>
              </w:rPr>
            </m:ctrlPr>
          </m:sSubPr>
          <m:e>
            <m:r>
              <w:rPr>
                <w:rFonts w:ascii="Cambria Math" w:hAnsi="Cambria Math"/>
                <w:sz w:val="26"/>
                <w:szCs w:val="26"/>
                <w:lang w:val="en-GB"/>
              </w:rPr>
              <m:t>≻</m:t>
            </m:r>
          </m:e>
          <m:sub>
            <m:r>
              <w:rPr>
                <w:rFonts w:ascii="Cambria Math" w:hAnsi="Cambria Math"/>
                <w:sz w:val="26"/>
                <w:szCs w:val="26"/>
                <w:lang w:val="en-GB"/>
              </w:rPr>
              <m:t>i</m:t>
            </m:r>
          </m:sub>
        </m:sSub>
        <m:r>
          <w:rPr>
            <w:rFonts w:ascii="Cambria Math" w:hAnsi="Cambria Math"/>
            <w:sz w:val="26"/>
            <w:szCs w:val="26"/>
            <w:lang w:val="en-GB"/>
          </w:rPr>
          <m:t>x</m:t>
        </m:r>
        <m:r>
          <w:rPr>
            <w:rFonts w:ascii="Cambria Math" w:hAnsi="Cambria Math"/>
            <w:sz w:val="26"/>
            <w:szCs w:val="26"/>
            <w:lang w:val="en-GB"/>
          </w:rPr>
          <m:t>}|</m:t>
        </m:r>
      </m:oMath>
      <w:r w:rsidRPr="00EB73A8">
        <w:rPr>
          <w:lang w:val="en-GB"/>
        </w:rPr>
        <w:t xml:space="preserve"> for all </w:t>
      </w:r>
      <m:oMath>
        <m:r>
          <w:rPr>
            <w:rFonts w:ascii="Cambria Math" w:hAnsi="Cambria Math"/>
            <w:sz w:val="25"/>
            <w:szCs w:val="25"/>
            <w:lang w:val="en-GB"/>
          </w:rPr>
          <m:t>x</m:t>
        </m:r>
        <m:r>
          <w:rPr>
            <w:rFonts w:ascii="Cambria Math" w:hAnsi="Cambria Math"/>
            <w:sz w:val="25"/>
            <w:szCs w:val="25"/>
            <w:lang w:val="en-GB"/>
          </w:rPr>
          <m:t>,</m:t>
        </m:r>
        <m:r>
          <w:rPr>
            <w:rFonts w:ascii="Cambria Math" w:hAnsi="Cambria Math"/>
            <w:sz w:val="25"/>
            <w:szCs w:val="25"/>
            <w:lang w:val="en-GB"/>
          </w:rPr>
          <m:t>y</m:t>
        </m:r>
        <m:r>
          <w:rPr>
            <w:rFonts w:ascii="Cambria Math" w:hAnsi="Cambria Math"/>
            <w:sz w:val="25"/>
            <w:szCs w:val="25"/>
            <w:lang w:val="en-GB"/>
          </w:rPr>
          <m:t>∈</m:t>
        </m:r>
        <m:r>
          <w:rPr>
            <w:rFonts w:ascii="Cambria Math" w:hAnsi="Cambria Math"/>
            <w:sz w:val="25"/>
            <w:szCs w:val="25"/>
            <w:lang w:val="en-GB"/>
          </w:rPr>
          <m:t>X</m:t>
        </m:r>
      </m:oMath>
      <w:r w:rsidRPr="00EB73A8">
        <w:rPr>
          <w:lang w:val="en-GB"/>
        </w:rPr>
        <w:t xml:space="preserve">, then </w:t>
      </w:r>
      <m:oMath>
        <m:r>
          <w:rPr>
            <w:rFonts w:ascii="Cambria Math" w:hAnsi="Cambria Math"/>
            <w:sz w:val="25"/>
            <w:szCs w:val="25"/>
            <w:lang w:val="en-GB"/>
          </w:rPr>
          <m:t>F</m:t>
        </m:r>
        <m:r>
          <w:rPr>
            <w:rFonts w:ascii="Cambria Math" w:hAnsi="Cambria Math"/>
            <w:sz w:val="25"/>
            <w:szCs w:val="25"/>
            <w:lang w:val="en-GB"/>
          </w:rPr>
          <m:t>(</m:t>
        </m:r>
        <m:sSub>
          <m:sSubPr>
            <m:ctrlPr>
              <w:rPr>
                <w:rFonts w:ascii="Cambria Math" w:hAnsi="Cambria Math"/>
                <w:lang w:val="en-GB"/>
              </w:rPr>
            </m:ctrlPr>
          </m:sSubPr>
          <m:e>
            <m:r>
              <w:rPr>
                <w:rFonts w:ascii="Cambria Math" w:hAnsi="Cambria Math"/>
                <w:sz w:val="25"/>
                <w:szCs w:val="25"/>
                <w:lang w:val="en-GB"/>
              </w:rPr>
              <m:t>≻</m:t>
            </m:r>
          </m:e>
          <m:sub>
            <m:r>
              <w:rPr>
                <w:rFonts w:ascii="Cambria Math" w:hAnsi="Cambria Math"/>
                <w:sz w:val="25"/>
                <w:szCs w:val="25"/>
                <w:lang w:val="en-GB"/>
              </w:rPr>
              <m:t>N</m:t>
            </m:r>
          </m:sub>
        </m:sSub>
        <m:r>
          <w:rPr>
            <w:rFonts w:ascii="Cambria Math" w:hAnsi="Cambria Math"/>
            <w:sz w:val="25"/>
            <w:szCs w:val="25"/>
            <w:lang w:val="en-GB"/>
          </w:rPr>
          <m:t>)=</m:t>
        </m:r>
        <m:r>
          <w:rPr>
            <w:rFonts w:ascii="Cambria Math" w:hAnsi="Cambria Math"/>
            <w:sz w:val="25"/>
            <w:szCs w:val="25"/>
            <w:lang w:val="en-GB"/>
          </w:rPr>
          <m:t>X</m:t>
        </m:r>
      </m:oMath>
      <w:r w:rsidRPr="00EB73A8">
        <w:rPr>
          <w:lang w:val="en-GB"/>
        </w:rPr>
        <w:t>.</w:t>
      </w:r>
    </w:p>
    <w:p w14:paraId="00BC75DB" w14:textId="77777777" w:rsidR="0046420A" w:rsidRPr="00EB73A8" w:rsidRDefault="00BC2386" w:rsidP="00EB73A8">
      <w:pPr>
        <w:pStyle w:val="Hoofdtekst"/>
        <w:numPr>
          <w:ilvl w:val="0"/>
          <w:numId w:val="2"/>
        </w:numPr>
        <w:spacing w:line="720" w:lineRule="auto"/>
        <w:rPr>
          <w:lang w:val="en-GB"/>
        </w:rPr>
      </w:pPr>
      <w:proofErr w:type="gramStart"/>
      <w:r w:rsidRPr="00EB73A8">
        <w:rPr>
          <w:i/>
          <w:iCs/>
          <w:lang w:val="en-GB"/>
        </w:rPr>
        <w:t>Anonymity</w:t>
      </w:r>
      <w:r w:rsidRPr="00EB73A8">
        <w:rPr>
          <w:lang w:val="en-GB"/>
        </w:rPr>
        <w:t>;  If</w:t>
      </w:r>
      <w:proofErr w:type="gramEnd"/>
      <w:r w:rsidRPr="00EB73A8">
        <w:rPr>
          <w:lang w:val="en-GB"/>
        </w:rPr>
        <w:t xml:space="preserve"> profile</w:t>
      </w:r>
      <w:r w:rsidRPr="00EB73A8">
        <w:rPr>
          <w:lang w:val="en-GB"/>
        </w:rPr>
        <w:t xml:space="preserve"> </w:t>
      </w:r>
      <m:oMath>
        <m:sSub>
          <m:sSubPr>
            <m:ctrlPr>
              <w:rPr>
                <w:rFonts w:ascii="Cambria Math" w:hAnsi="Cambria Math"/>
                <w:lang w:val="en-GB"/>
              </w:rPr>
            </m:ctrlPr>
          </m:sSubPr>
          <m:e>
            <m:r>
              <w:rPr>
                <w:rFonts w:ascii="Cambria Math" w:hAnsi="Cambria Math"/>
                <w:sz w:val="26"/>
                <w:szCs w:val="26"/>
                <w:lang w:val="en-GB"/>
              </w:rPr>
              <m:t>≻</m:t>
            </m:r>
          </m:e>
          <m:sub>
            <m:sSup>
              <m:sSupPr>
                <m:ctrlPr>
                  <w:rPr>
                    <w:rFonts w:ascii="Cambria Math" w:hAnsi="Cambria Math"/>
                    <w:lang w:val="en-GB"/>
                  </w:rPr>
                </m:ctrlPr>
              </m:sSupPr>
              <m:e>
                <m:r>
                  <w:rPr>
                    <w:rFonts w:ascii="Cambria Math" w:hAnsi="Cambria Math"/>
                    <w:sz w:val="26"/>
                    <w:szCs w:val="26"/>
                    <w:lang w:val="en-GB"/>
                  </w:rPr>
                  <m:t>N</m:t>
                </m:r>
              </m:e>
              <m:sup>
                <m:r>
                  <w:rPr>
                    <w:rFonts w:ascii="Cambria Math" w:hAnsi="Cambria Math"/>
                    <w:sz w:val="26"/>
                    <w:szCs w:val="26"/>
                    <w:lang w:val="en-GB"/>
                  </w:rPr>
                  <m:t>'</m:t>
                </m:r>
              </m:sup>
            </m:sSup>
          </m:sub>
        </m:sSub>
      </m:oMath>
      <w:r w:rsidRPr="00EB73A8">
        <w:rPr>
          <w:lang w:val="en-GB"/>
        </w:rPr>
        <w:t xml:space="preserve"> can be obtained by switching voters names in </w:t>
      </w:r>
      <m:oMath>
        <m:sSub>
          <m:sSubPr>
            <m:ctrlPr>
              <w:rPr>
                <w:rFonts w:ascii="Cambria Math" w:hAnsi="Cambria Math"/>
                <w:lang w:val="en-GB"/>
              </w:rPr>
            </m:ctrlPr>
          </m:sSubPr>
          <m:e>
            <m:r>
              <w:rPr>
                <w:rFonts w:ascii="Cambria Math" w:hAnsi="Cambria Math"/>
                <w:sz w:val="26"/>
                <w:szCs w:val="26"/>
                <w:lang w:val="en-GB"/>
              </w:rPr>
              <m:t>≻</m:t>
            </m:r>
          </m:e>
          <m:sub>
            <m:r>
              <w:rPr>
                <w:rFonts w:ascii="Cambria Math" w:hAnsi="Cambria Math"/>
                <w:sz w:val="26"/>
                <w:szCs w:val="26"/>
                <w:lang w:val="en-GB"/>
              </w:rPr>
              <m:t>N</m:t>
            </m:r>
          </m:sub>
        </m:sSub>
      </m:oMath>
      <w:r w:rsidRPr="00EB73A8">
        <w:rPr>
          <w:lang w:val="en-GB"/>
        </w:rPr>
        <w:t xml:space="preserve"> the</w:t>
      </w:r>
      <w:r w:rsidRPr="00EB73A8">
        <w:rPr>
          <w:lang w:val="en-GB"/>
        </w:rPr>
        <w:t xml:space="preserve">n </w:t>
      </w:r>
      <m:oMath>
        <m:r>
          <w:rPr>
            <w:rFonts w:ascii="Cambria Math" w:hAnsi="Cambria Math"/>
            <w:sz w:val="26"/>
            <w:szCs w:val="26"/>
            <w:lang w:val="en-GB"/>
          </w:rPr>
          <m:t>F</m:t>
        </m:r>
        <m:r>
          <w:rPr>
            <w:rFonts w:ascii="Cambria Math" w:hAnsi="Cambria Math"/>
            <w:sz w:val="26"/>
            <w:szCs w:val="26"/>
            <w:lang w:val="en-GB"/>
          </w:rPr>
          <m:t>(</m:t>
        </m:r>
        <m:sSub>
          <m:sSubPr>
            <m:ctrlPr>
              <w:rPr>
                <w:rFonts w:ascii="Cambria Math" w:hAnsi="Cambria Math"/>
                <w:lang w:val="en-GB"/>
              </w:rPr>
            </m:ctrlPr>
          </m:sSubPr>
          <m:e>
            <m:r>
              <w:rPr>
                <w:rFonts w:ascii="Cambria Math" w:hAnsi="Cambria Math"/>
                <w:sz w:val="26"/>
                <w:szCs w:val="26"/>
                <w:lang w:val="en-GB"/>
              </w:rPr>
              <m:t>≻</m:t>
            </m:r>
          </m:e>
          <m:sub>
            <m:r>
              <w:rPr>
                <w:rFonts w:ascii="Cambria Math" w:hAnsi="Cambria Math"/>
                <w:sz w:val="26"/>
                <w:szCs w:val="26"/>
                <w:lang w:val="en-GB"/>
              </w:rPr>
              <m:t>N</m:t>
            </m:r>
          </m:sub>
        </m:sSub>
        <m:r>
          <w:rPr>
            <w:rFonts w:ascii="Cambria Math" w:hAnsi="Cambria Math"/>
            <w:sz w:val="26"/>
            <w:szCs w:val="26"/>
            <w:lang w:val="en-GB"/>
          </w:rPr>
          <m:t>)</m:t>
        </m:r>
      </m:oMath>
      <w:r w:rsidRPr="00EB73A8">
        <w:rPr>
          <w:lang w:val="en-GB"/>
        </w:rPr>
        <w:t xml:space="preserve"> should be</w:t>
      </w:r>
      <w:r w:rsidRPr="00EB73A8">
        <w:rPr>
          <w:lang w:val="en-GB"/>
        </w:rPr>
        <w:t xml:space="preserve"> equal to </w:t>
      </w:r>
      <m:oMath>
        <m:r>
          <w:rPr>
            <w:rFonts w:ascii="Cambria Math" w:hAnsi="Cambria Math"/>
            <w:sz w:val="26"/>
            <w:szCs w:val="26"/>
            <w:lang w:val="en-GB"/>
          </w:rPr>
          <m:t>F</m:t>
        </m:r>
        <m:r>
          <w:rPr>
            <w:rFonts w:ascii="Cambria Math" w:hAnsi="Cambria Math"/>
            <w:sz w:val="26"/>
            <w:szCs w:val="26"/>
            <w:lang w:val="en-GB"/>
          </w:rPr>
          <m:t>(</m:t>
        </m:r>
        <m:sSub>
          <m:sSubPr>
            <m:ctrlPr>
              <w:rPr>
                <w:rFonts w:ascii="Cambria Math" w:hAnsi="Cambria Math"/>
                <w:lang w:val="en-GB"/>
              </w:rPr>
            </m:ctrlPr>
          </m:sSubPr>
          <m:e>
            <m:r>
              <w:rPr>
                <w:rFonts w:ascii="Cambria Math" w:hAnsi="Cambria Math"/>
                <w:sz w:val="26"/>
                <w:szCs w:val="26"/>
                <w:lang w:val="en-GB"/>
              </w:rPr>
              <m:t>≻</m:t>
            </m:r>
          </m:e>
          <m:sub>
            <m:sSup>
              <m:sSupPr>
                <m:ctrlPr>
                  <w:rPr>
                    <w:rFonts w:ascii="Cambria Math" w:hAnsi="Cambria Math"/>
                    <w:lang w:val="en-GB"/>
                  </w:rPr>
                </m:ctrlPr>
              </m:sSupPr>
              <m:e>
                <m:r>
                  <w:rPr>
                    <w:rFonts w:ascii="Cambria Math" w:hAnsi="Cambria Math"/>
                    <w:sz w:val="26"/>
                    <w:szCs w:val="26"/>
                    <w:lang w:val="en-GB"/>
                  </w:rPr>
                  <m:t>N</m:t>
                </m:r>
              </m:e>
              <m:sup>
                <m:r>
                  <w:rPr>
                    <w:rFonts w:ascii="Cambria Math" w:hAnsi="Cambria Math"/>
                    <w:sz w:val="26"/>
                    <w:szCs w:val="26"/>
                    <w:lang w:val="en-GB"/>
                  </w:rPr>
                  <m:t>'</m:t>
                </m:r>
              </m:sup>
            </m:sSup>
          </m:sub>
        </m:sSub>
        <m:r>
          <w:rPr>
            <w:rFonts w:ascii="Cambria Math" w:hAnsi="Cambria Math"/>
            <w:sz w:val="26"/>
            <w:szCs w:val="26"/>
            <w:lang w:val="en-GB"/>
          </w:rPr>
          <m:t>)</m:t>
        </m:r>
      </m:oMath>
      <w:r w:rsidRPr="00EB73A8">
        <w:rPr>
          <w:lang w:val="en-GB"/>
        </w:rPr>
        <w:t>.</w:t>
      </w:r>
    </w:p>
    <w:p w14:paraId="5901F912" w14:textId="77777777" w:rsidR="0046420A" w:rsidRPr="00EB73A8" w:rsidRDefault="00BC2386" w:rsidP="00EB73A8">
      <w:pPr>
        <w:pStyle w:val="Hoofdtekst"/>
        <w:numPr>
          <w:ilvl w:val="0"/>
          <w:numId w:val="2"/>
        </w:numPr>
        <w:spacing w:line="720" w:lineRule="auto"/>
        <w:rPr>
          <w:lang w:val="en-GB"/>
        </w:rPr>
      </w:pPr>
      <w:r w:rsidRPr="00EB73A8">
        <w:rPr>
          <w:i/>
          <w:iCs/>
          <w:lang w:val="en-GB"/>
        </w:rPr>
        <w:lastRenderedPageBreak/>
        <w:t>Neutrality</w:t>
      </w:r>
      <w:r w:rsidRPr="00EB73A8">
        <w:rPr>
          <w:lang w:val="en-GB"/>
        </w:rPr>
        <w:t xml:space="preserve">; If profile </w:t>
      </w:r>
      <m:oMath>
        <m:sSub>
          <m:sSubPr>
            <m:ctrlPr>
              <w:rPr>
                <w:rFonts w:ascii="Cambria Math" w:hAnsi="Cambria Math"/>
                <w:lang w:val="en-GB"/>
              </w:rPr>
            </m:ctrlPr>
          </m:sSubPr>
          <m:e>
            <m:r>
              <w:rPr>
                <w:rFonts w:ascii="Cambria Math" w:hAnsi="Cambria Math"/>
                <w:sz w:val="26"/>
                <w:szCs w:val="26"/>
                <w:lang w:val="en-GB"/>
              </w:rPr>
              <m:t>≻</m:t>
            </m:r>
          </m:e>
          <m:sub>
            <m:sSup>
              <m:sSupPr>
                <m:ctrlPr>
                  <w:rPr>
                    <w:rFonts w:ascii="Cambria Math" w:hAnsi="Cambria Math"/>
                    <w:lang w:val="en-GB"/>
                  </w:rPr>
                </m:ctrlPr>
              </m:sSupPr>
              <m:e>
                <m:r>
                  <w:rPr>
                    <w:rFonts w:ascii="Cambria Math" w:hAnsi="Cambria Math"/>
                    <w:sz w:val="26"/>
                    <w:szCs w:val="26"/>
                    <w:lang w:val="en-GB"/>
                  </w:rPr>
                  <m:t>N</m:t>
                </m:r>
              </m:e>
              <m:sup>
                <m:r>
                  <w:rPr>
                    <w:rFonts w:ascii="Cambria Math" w:hAnsi="Cambria Math"/>
                    <w:sz w:val="26"/>
                    <w:szCs w:val="26"/>
                    <w:lang w:val="en-GB"/>
                  </w:rPr>
                  <m:t>'</m:t>
                </m:r>
              </m:sup>
            </m:sSup>
          </m:sub>
        </m:sSub>
      </m:oMath>
      <w:r w:rsidRPr="00EB73A8">
        <w:rPr>
          <w:lang w:val="en-GB"/>
        </w:rPr>
        <w:t xml:space="preserve"> can be obtained by switching all occurrences of those alternatives in </w:t>
      </w:r>
      <m:oMath>
        <m:sSub>
          <m:sSubPr>
            <m:ctrlPr>
              <w:rPr>
                <w:rFonts w:ascii="Cambria Math" w:hAnsi="Cambria Math"/>
                <w:lang w:val="en-GB"/>
              </w:rPr>
            </m:ctrlPr>
          </m:sSubPr>
          <m:e>
            <m:r>
              <w:rPr>
                <w:rFonts w:ascii="Cambria Math" w:hAnsi="Cambria Math"/>
                <w:sz w:val="26"/>
                <w:szCs w:val="26"/>
                <w:lang w:val="en-GB"/>
              </w:rPr>
              <m:t>≻</m:t>
            </m:r>
          </m:e>
          <m:sub>
            <m:r>
              <w:rPr>
                <w:rFonts w:ascii="Cambria Math" w:hAnsi="Cambria Math"/>
                <w:sz w:val="26"/>
                <w:szCs w:val="26"/>
                <w:lang w:val="en-GB"/>
              </w:rPr>
              <m:t>N</m:t>
            </m:r>
          </m:sub>
        </m:sSub>
      </m:oMath>
      <w:r w:rsidRPr="00EB73A8">
        <w:rPr>
          <w:lang w:val="en-GB"/>
        </w:rPr>
        <w:t xml:space="preserve"> then by the same mutation </w:t>
      </w:r>
      <m:oMath>
        <m:r>
          <w:rPr>
            <w:rFonts w:ascii="Cambria Math" w:hAnsi="Cambria Math"/>
            <w:sz w:val="26"/>
            <w:szCs w:val="26"/>
            <w:lang w:val="en-GB"/>
          </w:rPr>
          <m:t>F</m:t>
        </m:r>
        <m:r>
          <w:rPr>
            <w:rFonts w:ascii="Cambria Math" w:hAnsi="Cambria Math"/>
            <w:sz w:val="26"/>
            <w:szCs w:val="26"/>
            <w:lang w:val="en-GB"/>
          </w:rPr>
          <m:t>(</m:t>
        </m:r>
        <m:sSub>
          <m:sSubPr>
            <m:ctrlPr>
              <w:rPr>
                <w:rFonts w:ascii="Cambria Math" w:hAnsi="Cambria Math"/>
                <w:lang w:val="en-GB"/>
              </w:rPr>
            </m:ctrlPr>
          </m:sSubPr>
          <m:e>
            <m:r>
              <w:rPr>
                <w:rFonts w:ascii="Cambria Math" w:hAnsi="Cambria Math"/>
                <w:sz w:val="26"/>
                <w:szCs w:val="26"/>
                <w:lang w:val="en-GB"/>
              </w:rPr>
              <m:t>≻</m:t>
            </m:r>
          </m:e>
          <m:sub>
            <m:sSup>
              <m:sSupPr>
                <m:ctrlPr>
                  <w:rPr>
                    <w:rFonts w:ascii="Cambria Math" w:hAnsi="Cambria Math"/>
                    <w:lang w:val="en-GB"/>
                  </w:rPr>
                </m:ctrlPr>
              </m:sSupPr>
              <m:e>
                <m:r>
                  <w:rPr>
                    <w:rFonts w:ascii="Cambria Math" w:hAnsi="Cambria Math"/>
                    <w:sz w:val="26"/>
                    <w:szCs w:val="26"/>
                    <w:lang w:val="en-GB"/>
                  </w:rPr>
                  <m:t>N</m:t>
                </m:r>
              </m:e>
              <m:sup>
                <m:r>
                  <w:rPr>
                    <w:rFonts w:ascii="Cambria Math" w:hAnsi="Cambria Math"/>
                    <w:sz w:val="26"/>
                    <w:szCs w:val="26"/>
                    <w:lang w:val="en-GB"/>
                  </w:rPr>
                  <m:t>'</m:t>
                </m:r>
              </m:sup>
            </m:sSup>
          </m:sub>
        </m:sSub>
        <m:r>
          <w:rPr>
            <w:rFonts w:ascii="Cambria Math" w:hAnsi="Cambria Math"/>
            <w:sz w:val="26"/>
            <w:szCs w:val="26"/>
            <w:lang w:val="en-GB"/>
          </w:rPr>
          <m:t>)</m:t>
        </m:r>
      </m:oMath>
      <w:r w:rsidRPr="00EB73A8">
        <w:rPr>
          <w:lang w:val="en-GB"/>
        </w:rPr>
        <w:t xml:space="preserve"> can be obtained from </w:t>
      </w:r>
      <m:oMath>
        <m:r>
          <w:rPr>
            <w:rFonts w:ascii="Cambria Math" w:hAnsi="Cambria Math"/>
            <w:sz w:val="26"/>
            <w:szCs w:val="26"/>
            <w:lang w:val="en-GB"/>
          </w:rPr>
          <m:t>F</m:t>
        </m:r>
        <m:r>
          <w:rPr>
            <w:rFonts w:ascii="Cambria Math" w:hAnsi="Cambria Math"/>
            <w:sz w:val="26"/>
            <w:szCs w:val="26"/>
            <w:lang w:val="en-GB"/>
          </w:rPr>
          <m:t>(</m:t>
        </m:r>
        <m:sSub>
          <m:sSubPr>
            <m:ctrlPr>
              <w:rPr>
                <w:rFonts w:ascii="Cambria Math" w:hAnsi="Cambria Math"/>
                <w:lang w:val="en-GB"/>
              </w:rPr>
            </m:ctrlPr>
          </m:sSubPr>
          <m:e>
            <m:r>
              <w:rPr>
                <w:rFonts w:ascii="Cambria Math" w:hAnsi="Cambria Math"/>
                <w:sz w:val="26"/>
                <w:szCs w:val="26"/>
                <w:lang w:val="en-GB"/>
              </w:rPr>
              <m:t>≻</m:t>
            </m:r>
          </m:e>
          <m:sub>
            <m:r>
              <w:rPr>
                <w:rFonts w:ascii="Cambria Math" w:hAnsi="Cambria Math"/>
                <w:sz w:val="26"/>
                <w:szCs w:val="26"/>
                <w:lang w:val="en-GB"/>
              </w:rPr>
              <m:t>N</m:t>
            </m:r>
          </m:sub>
        </m:sSub>
        <m:r>
          <w:rPr>
            <w:rFonts w:ascii="Cambria Math" w:hAnsi="Cambria Math"/>
            <w:sz w:val="26"/>
            <w:szCs w:val="26"/>
            <w:lang w:val="en-GB"/>
          </w:rPr>
          <m:t>)</m:t>
        </m:r>
      </m:oMath>
      <w:r w:rsidRPr="00EB73A8">
        <w:rPr>
          <w:lang w:val="en-GB"/>
        </w:rPr>
        <w:t>.</w:t>
      </w:r>
      <w:r w:rsidRPr="00EB73A8">
        <w:rPr>
          <w:lang w:val="en-GB"/>
        </w:rPr>
        <w:br/>
      </w:r>
      <w:r w:rsidRPr="00EB73A8">
        <w:rPr>
          <w:lang w:val="en-GB"/>
        </w:rPr>
        <w:br/>
      </w:r>
      <w:commentRangeStart w:id="12"/>
    </w:p>
    <w:p w14:paraId="3BBD0F51" w14:textId="77777777" w:rsidR="0046420A" w:rsidRPr="00EB73A8" w:rsidRDefault="00BC2386" w:rsidP="00EB73A8">
      <w:pPr>
        <w:pStyle w:val="Hoofdtekst"/>
        <w:spacing w:line="720" w:lineRule="auto"/>
        <w:rPr>
          <w:i/>
          <w:iCs/>
          <w:lang w:val="en-GB"/>
        </w:rPr>
      </w:pPr>
      <w:r w:rsidRPr="00EB73A8">
        <w:rPr>
          <w:i/>
          <w:iCs/>
          <w:lang w:val="en-GB"/>
        </w:rPr>
        <w:t>… Some text in-between …</w:t>
      </w:r>
      <w:commentRangeEnd w:id="12"/>
      <w:r w:rsidRPr="00EB73A8">
        <w:rPr>
          <w:lang w:val="en-GB"/>
        </w:rPr>
        <w:commentReference w:id="12"/>
      </w:r>
    </w:p>
    <w:p w14:paraId="5F016B51" w14:textId="77777777" w:rsidR="0046420A" w:rsidRPr="00EB73A8" w:rsidRDefault="0046420A" w:rsidP="00EB73A8">
      <w:pPr>
        <w:pStyle w:val="Hoofdtekst"/>
        <w:spacing w:line="720" w:lineRule="auto"/>
        <w:rPr>
          <w:lang w:val="en-GB"/>
        </w:rPr>
      </w:pPr>
    </w:p>
    <w:p w14:paraId="547EFAE9" w14:textId="56786D0E" w:rsidR="0046420A" w:rsidRPr="00EB73A8" w:rsidRDefault="00BC2386" w:rsidP="00EB73A8">
      <w:pPr>
        <w:pStyle w:val="Hoofdtekst"/>
        <w:spacing w:line="720" w:lineRule="auto"/>
        <w:rPr>
          <w:lang w:val="en-GB"/>
        </w:rPr>
      </w:pPr>
      <w:r w:rsidRPr="00EB73A8">
        <w:rPr>
          <w:lang w:val="en-GB"/>
        </w:rPr>
        <w:t>As mentioned before, the axioms</w:t>
      </w:r>
      <w:ins w:id="13" w:author="Callum McLean" w:date="2020-05-09T18:28:00Z">
        <w:r w:rsidR="007654FC">
          <w:rPr>
            <w:lang w:val="en-GB"/>
          </w:rPr>
          <w:t>,</w:t>
        </w:r>
      </w:ins>
      <w:r w:rsidRPr="00EB73A8">
        <w:rPr>
          <w:lang w:val="en-GB"/>
        </w:rPr>
        <w:t xml:space="preserve"> rather than the voting rules</w:t>
      </w:r>
      <w:ins w:id="14" w:author="Callum McLean" w:date="2020-05-09T18:28:00Z">
        <w:r w:rsidR="007654FC">
          <w:rPr>
            <w:lang w:val="en-GB"/>
          </w:rPr>
          <w:t>,</w:t>
        </w:r>
      </w:ins>
      <w:r w:rsidRPr="00EB73A8">
        <w:rPr>
          <w:lang w:val="en-GB"/>
        </w:rPr>
        <w:t xml:space="preserve"> are used to justify an outcome. </w:t>
      </w:r>
      <w:r w:rsidRPr="00EB73A8">
        <w:rPr>
          <w:lang w:val="en-GB"/>
        </w:rPr>
        <w:t>More</w:t>
      </w:r>
      <w:r w:rsidRPr="00EB73A8">
        <w:rPr>
          <w:lang w:val="en-GB"/>
        </w:rPr>
        <w:t xml:space="preserve"> specific</w:t>
      </w:r>
      <w:ins w:id="15" w:author="Callum McLean" w:date="2020-05-09T18:28:00Z">
        <w:r w:rsidR="007654FC">
          <w:rPr>
            <w:lang w:val="en-GB"/>
          </w:rPr>
          <w:t>ally</w:t>
        </w:r>
      </w:ins>
      <w:r w:rsidRPr="00EB73A8">
        <w:rPr>
          <w:lang w:val="en-GB"/>
        </w:rPr>
        <w:t>, certain instances of axioms are used; these instanc</w:t>
      </w:r>
      <w:r w:rsidRPr="00EB73A8">
        <w:rPr>
          <w:lang w:val="en-GB"/>
        </w:rPr>
        <w:t>es represent the usage of a certain axiom in a concrete situation</w:t>
      </w:r>
      <w:r w:rsidRPr="00EB73A8">
        <w:rPr>
          <w:lang w:val="en-GB"/>
        </w:rPr>
        <w:t xml:space="preserve"> and are indicated by </w:t>
      </w:r>
      <m:oMath>
        <m:sSup>
          <m:sSupPr>
            <m:ctrlPr>
              <w:rPr>
                <w:rFonts w:ascii="Cambria Math" w:hAnsi="Cambria Math"/>
                <w:lang w:val="en-GB"/>
              </w:rPr>
            </m:ctrlPr>
          </m:sSupPr>
          <m:e>
            <m:r>
              <w:rPr>
                <w:rFonts w:ascii="Cambria Math" w:hAnsi="Cambria Math"/>
                <w:sz w:val="23"/>
                <w:szCs w:val="23"/>
                <w:lang w:val="en-GB"/>
              </w:rPr>
              <m:t>A</m:t>
            </m:r>
          </m:e>
          <m:sup>
            <m:r>
              <w:rPr>
                <w:rFonts w:ascii="Cambria Math" w:hAnsi="Cambria Math"/>
                <w:sz w:val="23"/>
                <w:szCs w:val="23"/>
                <w:lang w:val="en-GB"/>
              </w:rPr>
              <m:t>'</m:t>
            </m:r>
          </m:sup>
        </m:sSup>
      </m:oMath>
      <w:r w:rsidRPr="00EB73A8">
        <w:rPr>
          <w:lang w:val="en-GB"/>
        </w:rPr>
        <w:t xml:space="preserve">. </w:t>
      </w:r>
    </w:p>
    <w:tbl>
      <w:tblPr>
        <w:tblW w:w="18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0"/>
        <w:gridCol w:w="1240"/>
      </w:tblGrid>
      <w:tr w:rsidR="0046420A" w:rsidRPr="00EB73A8" w14:paraId="19B4CBDD" w14:textId="77777777">
        <w:trPr>
          <w:trHeight w:val="295"/>
        </w:trPr>
        <w:tc>
          <w:tcPr>
            <w:tcW w:w="6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6C997C" w14:textId="77777777" w:rsidR="0046420A" w:rsidRPr="00EB73A8" w:rsidRDefault="00BC2386" w:rsidP="00EB73A8">
            <w:pPr>
              <w:pStyle w:val="Tabelstijl2"/>
              <w:spacing w:line="720" w:lineRule="auto"/>
            </w:pPr>
            <w:r w:rsidRPr="00EB73A8">
              <w:rPr>
                <w:rFonts w:eastAsia="Arial Unicode MS" w:cs="Arial Unicode MS"/>
              </w:rPr>
              <w:t>Voter</w:t>
            </w:r>
          </w:p>
        </w:tc>
        <w:tc>
          <w:tcPr>
            <w:tcW w:w="12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48DF8C" w14:textId="77777777" w:rsidR="0046420A" w:rsidRPr="00EB73A8" w:rsidRDefault="00BC2386" w:rsidP="00EB73A8">
            <w:pPr>
              <w:pStyle w:val="Tabelstijl2"/>
              <w:spacing w:line="720" w:lineRule="auto"/>
            </w:pPr>
            <w:r w:rsidRPr="00EB73A8">
              <w:rPr>
                <w:rFonts w:eastAsia="Arial Unicode MS" w:cs="Arial Unicode MS"/>
              </w:rPr>
              <w:t>Preference</w:t>
            </w:r>
          </w:p>
        </w:tc>
      </w:tr>
      <w:tr w:rsidR="0046420A" w:rsidRPr="00EB73A8" w14:paraId="42A8CA0F" w14:textId="77777777">
        <w:trPr>
          <w:trHeight w:val="317"/>
        </w:trPr>
        <w:tc>
          <w:tcPr>
            <w:tcW w:w="6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7FD9422" w14:textId="77777777" w:rsidR="0046420A" w:rsidRPr="00EB73A8" w:rsidRDefault="00BC2386" w:rsidP="00EB73A8">
            <w:pPr>
              <w:spacing w:line="720" w:lineRule="auto"/>
              <w:jc w:val="right"/>
              <w:rPr>
                <w:lang w:val="en-GB"/>
              </w:rPr>
            </w:pPr>
            <w:r w:rsidRPr="00EB73A8">
              <w:rPr>
                <w:rFonts w:ascii="Helvetica Neue" w:hAnsi="Helvetica Neue" w:cs="Arial Unicode MS"/>
                <w:color w:val="000000"/>
                <w:sz w:val="20"/>
                <w:szCs w:val="20"/>
                <w:lang w:val="en-GB"/>
                <w14:textOutline w14:w="0" w14:cap="flat" w14:cmpd="sng" w14:algn="ctr">
                  <w14:noFill/>
                  <w14:prstDash w14:val="solid"/>
                  <w14:bevel/>
                </w14:textOutline>
              </w:rPr>
              <w:t>1</w:t>
            </w:r>
          </w:p>
        </w:tc>
        <w:tc>
          <w:tcPr>
            <w:tcW w:w="12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28B4B1" w14:textId="77777777" w:rsidR="0046420A" w:rsidRPr="00EB73A8" w:rsidRDefault="00BC2386" w:rsidP="00EB73A8">
            <w:pPr>
              <w:pStyle w:val="Hoofdtekst"/>
              <w:spacing w:line="720" w:lineRule="auto"/>
              <w:rPr>
                <w:lang w:val="en-GB"/>
              </w:rPr>
            </w:pPr>
            <m:oMathPara>
              <m:oMathParaPr>
                <m:jc m:val="left"/>
              </m:oMathParaPr>
              <m:oMath>
                <m:r>
                  <w:rPr>
                    <w:rFonts w:ascii="Cambria Math" w:hAnsi="Cambria Math"/>
                    <w:sz w:val="26"/>
                    <w:szCs w:val="26"/>
                    <w:lang w:val="en-GB"/>
                  </w:rPr>
                  <m:t>a</m:t>
                </m:r>
                <m:r>
                  <w:rPr>
                    <w:rFonts w:ascii="Cambria Math" w:hAnsi="Cambria Math"/>
                    <w:sz w:val="26"/>
                    <w:szCs w:val="26"/>
                    <w:lang w:val="en-GB"/>
                  </w:rPr>
                  <m:t>≻</m:t>
                </m:r>
                <m:r>
                  <w:rPr>
                    <w:rFonts w:ascii="Cambria Math" w:hAnsi="Cambria Math"/>
                    <w:sz w:val="26"/>
                    <w:szCs w:val="26"/>
                    <w:lang w:val="en-GB"/>
                  </w:rPr>
                  <m:t>b</m:t>
                </m:r>
                <m:r>
                  <w:rPr>
                    <w:rFonts w:ascii="Cambria Math" w:hAnsi="Cambria Math"/>
                    <w:sz w:val="26"/>
                    <w:szCs w:val="26"/>
                    <w:lang w:val="en-GB"/>
                  </w:rPr>
                  <m:t>≻</m:t>
                </m:r>
                <m:r>
                  <w:rPr>
                    <w:rFonts w:ascii="Cambria Math" w:hAnsi="Cambria Math"/>
                    <w:sz w:val="26"/>
                    <w:szCs w:val="26"/>
                    <w:lang w:val="en-GB"/>
                  </w:rPr>
                  <m:t>c</m:t>
                </m:r>
              </m:oMath>
            </m:oMathPara>
          </w:p>
        </w:tc>
      </w:tr>
      <w:tr w:rsidR="0046420A" w:rsidRPr="00EB73A8" w14:paraId="5AEDF052" w14:textId="77777777">
        <w:trPr>
          <w:trHeight w:val="295"/>
        </w:trPr>
        <w:tc>
          <w:tcPr>
            <w:tcW w:w="6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5C8088" w14:textId="77777777" w:rsidR="0046420A" w:rsidRPr="00EB73A8" w:rsidRDefault="00BC2386" w:rsidP="00EB73A8">
            <w:pPr>
              <w:spacing w:line="720" w:lineRule="auto"/>
              <w:jc w:val="right"/>
              <w:rPr>
                <w:lang w:val="en-GB"/>
              </w:rPr>
            </w:pPr>
            <w:r w:rsidRPr="00EB73A8">
              <w:rPr>
                <w:rFonts w:ascii="Helvetica Neue" w:hAnsi="Helvetica Neue" w:cs="Arial Unicode MS"/>
                <w:color w:val="000000"/>
                <w:sz w:val="20"/>
                <w:szCs w:val="20"/>
                <w:lang w:val="en-GB"/>
                <w14:textOutline w14:w="0" w14:cap="flat" w14:cmpd="sng" w14:algn="ctr">
                  <w14:noFill/>
                  <w14:prstDash w14:val="solid"/>
                  <w14:bevel/>
                </w14:textOutline>
              </w:rPr>
              <w:t>2</w:t>
            </w:r>
          </w:p>
        </w:tc>
        <w:tc>
          <w:tcPr>
            <w:tcW w:w="12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BCE80" w14:textId="77777777" w:rsidR="0046420A" w:rsidRPr="00EB73A8" w:rsidRDefault="00BC2386" w:rsidP="00EB73A8">
            <w:pPr>
              <w:pStyle w:val="Tabelstijl2"/>
              <w:spacing w:line="720" w:lineRule="auto"/>
            </w:pPr>
            <m:oMathPara>
              <m:oMathParaPr>
                <m:jc m:val="left"/>
              </m:oMathParaPr>
              <m:oMath>
                <m:r>
                  <w:rPr>
                    <w:rFonts w:ascii="Cambria Math" w:hAnsi="Cambria Math"/>
                    <w:sz w:val="23"/>
                    <w:szCs w:val="23"/>
                  </w:rPr>
                  <m:t>a</m:t>
                </m:r>
                <m:r>
                  <w:rPr>
                    <w:rFonts w:ascii="Cambria Math" w:hAnsi="Cambria Math"/>
                    <w:sz w:val="23"/>
                    <w:szCs w:val="23"/>
                  </w:rPr>
                  <m:t>≻</m:t>
                </m:r>
                <m:r>
                  <w:rPr>
                    <w:rFonts w:ascii="Cambria Math" w:hAnsi="Cambria Math"/>
                    <w:sz w:val="23"/>
                    <w:szCs w:val="23"/>
                  </w:rPr>
                  <m:t>c</m:t>
                </m:r>
                <m:r>
                  <w:rPr>
                    <w:rFonts w:ascii="Cambria Math" w:hAnsi="Cambria Math"/>
                    <w:sz w:val="23"/>
                    <w:szCs w:val="23"/>
                  </w:rPr>
                  <m:t>≻</m:t>
                </m:r>
                <m:r>
                  <w:rPr>
                    <w:rFonts w:ascii="Cambria Math" w:hAnsi="Cambria Math"/>
                    <w:sz w:val="23"/>
                    <w:szCs w:val="23"/>
                  </w:rPr>
                  <m:t>b</m:t>
                </m:r>
              </m:oMath>
            </m:oMathPara>
          </w:p>
        </w:tc>
      </w:tr>
      <w:tr w:rsidR="0046420A" w:rsidRPr="00EB73A8" w14:paraId="5FC6BC09" w14:textId="77777777">
        <w:trPr>
          <w:trHeight w:val="295"/>
        </w:trPr>
        <w:tc>
          <w:tcPr>
            <w:tcW w:w="6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29623C" w14:textId="77777777" w:rsidR="0046420A" w:rsidRPr="00EB73A8" w:rsidRDefault="00BC2386" w:rsidP="00EB73A8">
            <w:pPr>
              <w:spacing w:line="720" w:lineRule="auto"/>
              <w:jc w:val="right"/>
              <w:rPr>
                <w:lang w:val="en-GB"/>
              </w:rPr>
            </w:pPr>
            <w:r w:rsidRPr="00EB73A8">
              <w:rPr>
                <w:rFonts w:ascii="Helvetica Neue" w:hAnsi="Helvetica Neue" w:cs="Arial Unicode MS"/>
                <w:color w:val="000000"/>
                <w:sz w:val="20"/>
                <w:szCs w:val="20"/>
                <w:lang w:val="en-GB"/>
                <w14:textOutline w14:w="0" w14:cap="flat" w14:cmpd="sng" w14:algn="ctr">
                  <w14:noFill/>
                  <w14:prstDash w14:val="solid"/>
                  <w14:bevel/>
                </w14:textOutline>
              </w:rPr>
              <w:t>3</w:t>
            </w:r>
          </w:p>
        </w:tc>
        <w:tc>
          <w:tcPr>
            <w:tcW w:w="12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AA9FF1" w14:textId="77777777" w:rsidR="0046420A" w:rsidRPr="00EB73A8" w:rsidRDefault="00BC2386" w:rsidP="00EB73A8">
            <w:pPr>
              <w:pStyle w:val="Tabelstijl2"/>
              <w:spacing w:line="720" w:lineRule="auto"/>
            </w:pPr>
            <m:oMathPara>
              <m:oMathParaPr>
                <m:jc m:val="left"/>
              </m:oMathParaPr>
              <m:oMath>
                <m:r>
                  <w:rPr>
                    <w:rFonts w:ascii="Cambria Math" w:hAnsi="Cambria Math"/>
                    <w:sz w:val="23"/>
                    <w:szCs w:val="23"/>
                  </w:rPr>
                  <m:t>b</m:t>
                </m:r>
                <m:r>
                  <w:rPr>
                    <w:rFonts w:ascii="Cambria Math" w:hAnsi="Cambria Math"/>
                    <w:sz w:val="23"/>
                    <w:szCs w:val="23"/>
                  </w:rPr>
                  <m:t>≻</m:t>
                </m:r>
                <m:r>
                  <w:rPr>
                    <w:rFonts w:ascii="Cambria Math" w:hAnsi="Cambria Math"/>
                    <w:sz w:val="23"/>
                    <w:szCs w:val="23"/>
                  </w:rPr>
                  <m:t>a</m:t>
                </m:r>
                <m:r>
                  <w:rPr>
                    <w:rFonts w:ascii="Cambria Math" w:hAnsi="Cambria Math"/>
                    <w:sz w:val="23"/>
                    <w:szCs w:val="23"/>
                  </w:rPr>
                  <m:t>≻</m:t>
                </m:r>
                <m:r>
                  <w:rPr>
                    <w:rFonts w:ascii="Cambria Math" w:hAnsi="Cambria Math"/>
                    <w:sz w:val="23"/>
                    <w:szCs w:val="23"/>
                  </w:rPr>
                  <m:t>c</m:t>
                </m:r>
              </m:oMath>
            </m:oMathPara>
          </w:p>
        </w:tc>
      </w:tr>
    </w:tbl>
    <w:p w14:paraId="66289D27" w14:textId="77777777" w:rsidR="0046420A" w:rsidRPr="00EB73A8" w:rsidRDefault="0046420A" w:rsidP="00EB73A8">
      <w:pPr>
        <w:pStyle w:val="Hoofdtekst"/>
        <w:spacing w:line="720" w:lineRule="auto"/>
        <w:rPr>
          <w:lang w:val="en-GB"/>
        </w:rPr>
      </w:pPr>
    </w:p>
    <w:p w14:paraId="3F21D2FC" w14:textId="64FC99B6" w:rsidR="0046420A" w:rsidRPr="00EB73A8" w:rsidRDefault="00BC2386" w:rsidP="00EB73A8">
      <w:pPr>
        <w:pStyle w:val="Hoofdtekst"/>
        <w:spacing w:line="720" w:lineRule="auto"/>
        <w:rPr>
          <w:lang w:val="en-GB"/>
        </w:rPr>
      </w:pPr>
      <w:r w:rsidRPr="00EB73A8">
        <w:rPr>
          <w:lang w:val="en-GB"/>
        </w:rPr>
        <w:lastRenderedPageBreak/>
        <w:t>For example</w:t>
      </w:r>
      <w:ins w:id="16" w:author="Callum McLean" w:date="2020-05-09T18:29:00Z">
        <w:r w:rsidR="007654FC">
          <w:rPr>
            <w:lang w:val="en-GB"/>
          </w:rPr>
          <w:t>,</w:t>
        </w:r>
      </w:ins>
      <w:r w:rsidRPr="00EB73A8">
        <w:rPr>
          <w:lang w:val="en-GB"/>
        </w:rPr>
        <w:t xml:space="preserve"> considering the profile above, we can use an instance of the </w:t>
      </w:r>
      <w:r w:rsidRPr="00EB73A8">
        <w:rPr>
          <w:i/>
          <w:iCs/>
          <w:lang w:val="en-GB"/>
        </w:rPr>
        <w:t>Pareto Principle</w:t>
      </w:r>
      <w:r w:rsidRPr="00EB73A8">
        <w:rPr>
          <w:lang w:val="en-GB"/>
        </w:rPr>
        <w:t xml:space="preserve"> to know that c cannot be a winner: </w:t>
      </w:r>
      <w:commentRangeStart w:id="17"/>
      <w:r w:rsidRPr="00EB73A8">
        <w:rPr>
          <w:lang w:val="en-GB"/>
        </w:rPr>
        <w:t>c is ranked lower than alternative a by all players</w:t>
      </w:r>
      <w:commentRangeEnd w:id="17"/>
      <w:r w:rsidR="007654FC">
        <w:rPr>
          <w:rStyle w:val="CommentReference"/>
          <w:rFonts w:ascii="Times New Roman" w:hAnsi="Times New Roman" w:cs="Times New Roman"/>
          <w:color w:val="auto"/>
          <w:lang w:val="en-US"/>
          <w14:textOutline w14:w="0" w14:cap="rnd" w14:cmpd="sng" w14:algn="ctr">
            <w14:noFill/>
            <w14:prstDash w14:val="solid"/>
            <w14:bevel/>
          </w14:textOutline>
        </w:rPr>
        <w:commentReference w:id="17"/>
      </w:r>
      <w:r w:rsidRPr="00EB73A8">
        <w:rPr>
          <w:lang w:val="en-GB"/>
        </w:rPr>
        <w:t>. Note that the Pareto Principle now is used on two out of the three alternatives in a specific profile.</w:t>
      </w:r>
    </w:p>
    <w:p w14:paraId="0FA7E404" w14:textId="77777777" w:rsidR="0046420A" w:rsidRPr="00EB73A8" w:rsidRDefault="0046420A" w:rsidP="00EB73A8">
      <w:pPr>
        <w:pStyle w:val="Hoofdtekst"/>
        <w:spacing w:line="720" w:lineRule="auto"/>
        <w:rPr>
          <w:lang w:val="en-GB"/>
        </w:rPr>
      </w:pPr>
    </w:p>
    <w:p w14:paraId="36E33875" w14:textId="77777777" w:rsidR="0046420A" w:rsidRPr="00EB73A8" w:rsidRDefault="0046420A" w:rsidP="00EB73A8">
      <w:pPr>
        <w:pStyle w:val="Hoofdtekst"/>
        <w:spacing w:line="720" w:lineRule="auto"/>
        <w:rPr>
          <w:lang w:val="en-GB"/>
        </w:rPr>
      </w:pPr>
    </w:p>
    <w:p w14:paraId="45F9B386" w14:textId="77777777" w:rsidR="0046420A" w:rsidRPr="00EB73A8" w:rsidRDefault="0046420A" w:rsidP="00EB73A8">
      <w:pPr>
        <w:pStyle w:val="Hoofdtekst"/>
        <w:spacing w:line="720" w:lineRule="auto"/>
        <w:rPr>
          <w:lang w:val="en-GB"/>
        </w:rPr>
      </w:pPr>
    </w:p>
    <w:p w14:paraId="1768FF69" w14:textId="77777777" w:rsidR="0046420A" w:rsidRPr="00EB73A8" w:rsidRDefault="0046420A" w:rsidP="00EB73A8">
      <w:pPr>
        <w:pStyle w:val="Koptekst3"/>
        <w:spacing w:line="720" w:lineRule="auto"/>
      </w:pPr>
    </w:p>
    <w:p w14:paraId="321B2FEB" w14:textId="77777777" w:rsidR="0046420A" w:rsidRPr="00EB73A8" w:rsidRDefault="00BC2386" w:rsidP="00EB73A8">
      <w:pPr>
        <w:pStyle w:val="Hoofdtekst"/>
        <w:spacing w:line="720" w:lineRule="auto"/>
        <w:rPr>
          <w:lang w:val="en-GB"/>
        </w:rPr>
      </w:pPr>
      <w:r w:rsidRPr="00EB73A8">
        <w:rPr>
          <w:lang w:val="en-GB"/>
        </w:rPr>
        <w:t>I left out the citations on purpose</w:t>
      </w:r>
    </w:p>
    <w:p w14:paraId="580A1CDE" w14:textId="77777777" w:rsidR="0046420A" w:rsidRPr="00EB73A8" w:rsidRDefault="0046420A" w:rsidP="00EB73A8">
      <w:pPr>
        <w:pStyle w:val="Hoofdtekst"/>
        <w:spacing w:line="720" w:lineRule="auto"/>
        <w:rPr>
          <w:lang w:val="en-GB"/>
        </w:rPr>
      </w:pPr>
    </w:p>
    <w:p w14:paraId="170249F7" w14:textId="77777777" w:rsidR="0046420A" w:rsidRPr="00EB73A8" w:rsidRDefault="00BC2386" w:rsidP="00EB73A8">
      <w:pPr>
        <w:pStyle w:val="Hoofdtekst"/>
        <w:spacing w:line="720" w:lineRule="auto"/>
        <w:rPr>
          <w:lang w:val="en-GB"/>
        </w:rPr>
      </w:pPr>
      <w:r w:rsidRPr="00EB73A8">
        <w:rPr>
          <w:lang w:val="en-GB"/>
        </w:rPr>
        <w:t xml:space="preserve">In </w:t>
      </w:r>
      <w:proofErr w:type="gramStart"/>
      <w:r w:rsidRPr="00EB73A8">
        <w:rPr>
          <w:lang w:val="en-GB"/>
        </w:rPr>
        <w:t>general</w:t>
      </w:r>
      <w:proofErr w:type="gramEnd"/>
      <w:r w:rsidRPr="00EB73A8">
        <w:rPr>
          <w:lang w:val="en-GB"/>
        </w:rPr>
        <w:t xml:space="preserve"> something I </w:t>
      </w:r>
      <w:r w:rsidRPr="00EB73A8">
        <w:rPr>
          <w:lang w:val="en-GB"/>
        </w:rPr>
        <w:t>want to ask;</w:t>
      </w:r>
    </w:p>
    <w:p w14:paraId="4DDC4FFD" w14:textId="77777777" w:rsidR="0046420A" w:rsidRPr="00EB73A8" w:rsidRDefault="00BC2386" w:rsidP="00EB73A8">
      <w:pPr>
        <w:pStyle w:val="Hoofdtekst"/>
        <w:numPr>
          <w:ilvl w:val="0"/>
          <w:numId w:val="2"/>
        </w:numPr>
        <w:spacing w:line="720" w:lineRule="auto"/>
        <w:rPr>
          <w:lang w:val="en-GB"/>
        </w:rPr>
      </w:pPr>
      <w:commentRangeStart w:id="18"/>
      <w:r w:rsidRPr="00EB73A8">
        <w:rPr>
          <w:lang w:val="en-GB"/>
        </w:rPr>
        <w:t>Are you allowed to say “this thesis discusses”/ “This algorithm shows”?</w:t>
      </w:r>
      <w:commentRangeEnd w:id="18"/>
      <w:r w:rsidR="007654FC">
        <w:rPr>
          <w:rStyle w:val="CommentReference"/>
          <w:rFonts w:ascii="Times New Roman" w:hAnsi="Times New Roman" w:cs="Times New Roman"/>
          <w:color w:val="auto"/>
          <w:lang w:val="en-US"/>
          <w14:textOutline w14:w="0" w14:cap="rnd" w14:cmpd="sng" w14:algn="ctr">
            <w14:noFill/>
            <w14:prstDash w14:val="solid"/>
            <w14:bevel/>
          </w14:textOutline>
        </w:rPr>
        <w:commentReference w:id="18"/>
      </w:r>
    </w:p>
    <w:p w14:paraId="66059997" w14:textId="28856A63" w:rsidR="00107445" w:rsidRDefault="00BC2386" w:rsidP="00107445">
      <w:pPr>
        <w:pStyle w:val="Hoofdtekst"/>
        <w:numPr>
          <w:ilvl w:val="0"/>
          <w:numId w:val="2"/>
        </w:numPr>
        <w:spacing w:line="720" w:lineRule="auto"/>
        <w:rPr>
          <w:lang w:val="en-GB"/>
        </w:rPr>
      </w:pPr>
      <w:commentRangeStart w:id="19"/>
      <w:r w:rsidRPr="00EB73A8">
        <w:rPr>
          <w:lang w:val="en-GB"/>
        </w:rPr>
        <w:t>What tense should the thesis be written in? (past/ present)</w:t>
      </w:r>
      <w:commentRangeEnd w:id="19"/>
      <w:r w:rsidR="00107445">
        <w:rPr>
          <w:rStyle w:val="CommentReference"/>
          <w:rFonts w:ascii="Times New Roman" w:hAnsi="Times New Roman" w:cs="Times New Roman"/>
          <w:color w:val="auto"/>
          <w:lang w:val="en-US"/>
          <w14:textOutline w14:w="0" w14:cap="rnd" w14:cmpd="sng" w14:algn="ctr">
            <w14:noFill/>
            <w14:prstDash w14:val="solid"/>
            <w14:bevel/>
          </w14:textOutline>
        </w:rPr>
        <w:commentReference w:id="19"/>
      </w:r>
    </w:p>
    <w:p w14:paraId="56737F07" w14:textId="77777777" w:rsidR="00107445" w:rsidRDefault="00107445" w:rsidP="00107445">
      <w:pPr>
        <w:pStyle w:val="Hoofdtekst"/>
        <w:spacing w:line="720" w:lineRule="auto"/>
        <w:rPr>
          <w:ins w:id="20" w:author="Callum McLean" w:date="2020-05-09T18:32:00Z"/>
          <w:lang w:val="en-GB"/>
        </w:rPr>
      </w:pPr>
    </w:p>
    <w:p w14:paraId="414A46A9" w14:textId="59858CC5" w:rsidR="00107445" w:rsidRPr="00107445" w:rsidRDefault="00107445" w:rsidP="00107445">
      <w:pPr>
        <w:pStyle w:val="Hoofdtekst"/>
        <w:spacing w:line="720" w:lineRule="auto"/>
        <w:rPr>
          <w:lang w:val="en-GB"/>
        </w:rPr>
      </w:pPr>
      <w:ins w:id="21" w:author="Callum McLean" w:date="2020-05-09T18:32:00Z">
        <w:r>
          <w:rPr>
            <w:lang w:val="en-GB"/>
          </w:rPr>
          <w:t>Excellent again, Nienke! Very little to comment on here i</w:t>
        </w:r>
      </w:ins>
      <w:ins w:id="22" w:author="Callum McLean" w:date="2020-05-09T18:33:00Z">
        <w:r>
          <w:rPr>
            <w:lang w:val="en-GB"/>
          </w:rPr>
          <w:t>n this, yet again, almost flawlessly written piece. The above edits/comments identify mostly minor points of formatting or punctuation, with a couple of exceptions wor</w:t>
        </w:r>
      </w:ins>
      <w:ins w:id="23" w:author="Callum McLean" w:date="2020-05-09T18:34:00Z">
        <w:r>
          <w:rPr>
            <w:lang w:val="en-GB"/>
          </w:rPr>
          <w:t xml:space="preserve">th clarifying. Otherwise, in terms of cohesion / clarity issues from your 1st assignment, these are a little more difficult to find in a text like this, so I can't say if these </w:t>
        </w:r>
        <w:r>
          <w:rPr>
            <w:lang w:val="en-GB"/>
          </w:rPr>
          <w:lastRenderedPageBreak/>
          <w:t xml:space="preserve">aspects are improved or not – it's a little difficult to follow in places, but I suspect that's more </w:t>
        </w:r>
      </w:ins>
      <w:ins w:id="24" w:author="Callum McLean" w:date="2020-05-09T18:35:00Z">
        <w:r>
          <w:rPr>
            <w:lang w:val="en-GB"/>
          </w:rPr>
          <w:t>because of</w:t>
        </w:r>
      </w:ins>
      <w:ins w:id="25" w:author="Callum McLean" w:date="2020-05-09T18:34:00Z">
        <w:r>
          <w:rPr>
            <w:lang w:val="en-GB"/>
          </w:rPr>
          <w:t xml:space="preserve"> the topic than abou</w:t>
        </w:r>
      </w:ins>
      <w:ins w:id="26" w:author="Callum McLean" w:date="2020-05-09T18:35:00Z">
        <w:r>
          <w:rPr>
            <w:lang w:val="en-GB"/>
          </w:rPr>
          <w:t>t your writing.</w:t>
        </w:r>
      </w:ins>
      <w:bookmarkStart w:id="27" w:name="_GoBack"/>
      <w:bookmarkEnd w:id="27"/>
    </w:p>
    <w:sectPr w:rsidR="00107445" w:rsidRPr="00107445">
      <w:headerReference w:type="default" r:id="rId10"/>
      <w:footerReference w:type="default" r:id="rId11"/>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llum McLean" w:date="2020-05-09T18:20:00Z" w:initials="CM">
    <w:p w14:paraId="79E55F39" w14:textId="6E1601A6" w:rsidR="00EB73A8" w:rsidRDefault="00EB73A8">
      <w:pPr>
        <w:pStyle w:val="CommentText"/>
      </w:pPr>
      <w:r>
        <w:rPr>
          <w:rStyle w:val="CommentReference"/>
        </w:rPr>
        <w:annotationRef/>
      </w:r>
      <w:r>
        <w:t>try to avoid this repetition if possible; perhaps just "given"</w:t>
      </w:r>
      <w:r w:rsidR="00D60B0F">
        <w:t xml:space="preserve"> / "provided"</w:t>
      </w:r>
      <w:r>
        <w:t>?</w:t>
      </w:r>
    </w:p>
  </w:comment>
  <w:comment w:id="1" w:author="Callum McLean" w:date="2020-05-09T18:21:00Z" w:initials="CM">
    <w:p w14:paraId="5D4A309E" w14:textId="7E9EC323" w:rsidR="00D60B0F" w:rsidRDefault="00D60B0F">
      <w:pPr>
        <w:pStyle w:val="CommentText"/>
      </w:pPr>
      <w:r>
        <w:rPr>
          <w:rStyle w:val="CommentReference"/>
        </w:rPr>
        <w:annotationRef/>
      </w:r>
      <w:r>
        <w:t>This doesn't seem necessary, but is also not phrased very clearly ('recalled' doesn't seem to fit)</w:t>
      </w:r>
    </w:p>
  </w:comment>
  <w:comment w:id="2" w:author="Callum McLean" w:date="2020-05-09T18:22:00Z" w:initials="CM">
    <w:p w14:paraId="67EAB902" w14:textId="6AF6BDA7" w:rsidR="00F1406A" w:rsidRDefault="00F1406A">
      <w:pPr>
        <w:pStyle w:val="CommentText"/>
      </w:pPr>
      <w:r>
        <w:rPr>
          <w:rStyle w:val="CommentReference"/>
        </w:rPr>
        <w:annotationRef/>
      </w:r>
      <w:r>
        <w:t>Is this phrasing appropriate here</w:t>
      </w:r>
      <w:r w:rsidR="00265E73">
        <w:t xml:space="preserve"> and throughout this paragraph</w:t>
      </w:r>
      <w:r>
        <w:t>? It seems unusual</w:t>
      </w:r>
      <w:r w:rsidR="00141FE8">
        <w:t xml:space="preserve"> / informal</w:t>
      </w:r>
      <w:r>
        <w:t xml:space="preserve"> to me, but if you've taken this from a similar paper and are convinced it's acceptable, leave it as is.</w:t>
      </w:r>
    </w:p>
  </w:comment>
  <w:comment w:id="4" w:author="Callum McLean" w:date="2020-05-09T18:23:00Z" w:initials="CM">
    <w:p w14:paraId="31F617E9" w14:textId="77777777" w:rsidR="004E1C46" w:rsidRPr="004E1C46" w:rsidRDefault="004E1C46" w:rsidP="004E1C46">
      <w:pPr>
        <w:pStyle w:val="CommentText"/>
        <w:rPr>
          <w:lang w:val="en-GB"/>
        </w:rPr>
      </w:pPr>
      <w:r>
        <w:rPr>
          <w:rStyle w:val="CommentReference"/>
        </w:rPr>
        <w:annotationRef/>
      </w:r>
      <w:r w:rsidRPr="004E1C46">
        <w:rPr>
          <w:lang w:val="en-GB"/>
        </w:rPr>
        <w:t>Revise difference between colons and semi-colons</w:t>
      </w:r>
    </w:p>
    <w:p w14:paraId="49000D0D" w14:textId="77777777" w:rsidR="004E1C46" w:rsidRPr="004E1C46" w:rsidRDefault="004E1C46" w:rsidP="004E1C46">
      <w:pPr>
        <w:pStyle w:val="CommentText"/>
        <w:rPr>
          <w:lang w:val="en-GB"/>
        </w:rPr>
      </w:pPr>
      <w:hyperlink r:id="rId1" w:history="1">
        <w:r w:rsidRPr="004E1C46">
          <w:rPr>
            <w:rStyle w:val="Hyperlink"/>
            <w:lang w:val="en-GB"/>
          </w:rPr>
          <w:t>https://www.scribbr.com/language-rules/colons/</w:t>
        </w:r>
      </w:hyperlink>
    </w:p>
    <w:p w14:paraId="47E04563" w14:textId="77777777" w:rsidR="004E1C46" w:rsidRDefault="004E1C46">
      <w:pPr>
        <w:pStyle w:val="CommentText"/>
        <w:rPr>
          <w:lang w:val="en-GB"/>
        </w:rPr>
      </w:pPr>
      <w:hyperlink r:id="rId2" w:history="1">
        <w:r w:rsidRPr="004E1C46">
          <w:rPr>
            <w:rStyle w:val="Hyperlink"/>
            <w:lang w:val="en-GB"/>
          </w:rPr>
          <w:t>https://www.scribbr.com/language-rules/semicolons/</w:t>
        </w:r>
      </w:hyperlink>
    </w:p>
    <w:p w14:paraId="388D44A1" w14:textId="1DC91A49" w:rsidR="004E1C46" w:rsidRPr="004E1C46" w:rsidRDefault="004E1C46">
      <w:pPr>
        <w:pStyle w:val="CommentText"/>
        <w:rPr>
          <w:lang w:val="en-GB"/>
        </w:rPr>
      </w:pPr>
      <w:r>
        <w:rPr>
          <w:lang w:val="en-GB"/>
        </w:rPr>
        <w:t>–here the colon introduces the explanation of the rule just outlined</w:t>
      </w:r>
    </w:p>
  </w:comment>
  <w:comment w:id="8" w:author="Callum McLean" w:date="2020-05-09T18:24:00Z" w:initials="CM">
    <w:p w14:paraId="57B23F97" w14:textId="02E54C29" w:rsidR="004E1C46" w:rsidRDefault="004E1C46">
      <w:pPr>
        <w:pStyle w:val="CommentText"/>
      </w:pPr>
      <w:r>
        <w:rPr>
          <w:rStyle w:val="CommentReference"/>
        </w:rPr>
        <w:annotationRef/>
      </w:r>
      <w:r>
        <w:t xml:space="preserve">Unclear what you mean by </w:t>
      </w:r>
      <w:proofErr w:type="gramStart"/>
      <w:r>
        <w:t>this..</w:t>
      </w:r>
      <w:proofErr w:type="gramEnd"/>
      <w:r w:rsidR="007654FC">
        <w:t xml:space="preserve"> Not usual for a sentence adverb. (Perhaps specify "In classical voting theory" or whatever it is you mean?)</w:t>
      </w:r>
    </w:p>
  </w:comment>
  <w:comment w:id="9" w:author="Callum McLean" w:date="2020-05-09T18:27:00Z" w:initials="CM">
    <w:p w14:paraId="31A76E3A" w14:textId="2537B279" w:rsidR="007654FC" w:rsidRDefault="007654FC">
      <w:pPr>
        <w:pStyle w:val="CommentText"/>
      </w:pPr>
      <w:r>
        <w:rPr>
          <w:rStyle w:val="CommentReference"/>
        </w:rPr>
        <w:annotationRef/>
      </w:r>
      <w:r>
        <w:t>see comment above re: colon/semi-colon use for each of these rules</w:t>
      </w:r>
    </w:p>
  </w:comment>
  <w:comment w:id="10" w:author="Callum McLean" w:date="2020-05-09T18:28:00Z" w:initials="CM">
    <w:p w14:paraId="64C68BDE" w14:textId="2A1A8A6B" w:rsidR="007654FC" w:rsidRDefault="007654FC">
      <w:pPr>
        <w:pStyle w:val="CommentText"/>
      </w:pPr>
      <w:r>
        <w:rPr>
          <w:rStyle w:val="CommentReference"/>
        </w:rPr>
        <w:annotationRef/>
      </w:r>
      <w:r>
        <w:t>is there a reason this doesn't end (as the others do) with a period?</w:t>
      </w:r>
    </w:p>
  </w:comment>
  <w:comment w:id="12" w:author="5" w:date="2020-05-08T22:22:00Z" w:initials="">
    <w:p w14:paraId="3D5B269F" w14:textId="77777777" w:rsidR="0046420A" w:rsidRDefault="0046420A">
      <w:pPr>
        <w:pStyle w:val="Standaard"/>
      </w:pPr>
    </w:p>
    <w:p w14:paraId="6CE5862A" w14:textId="77777777" w:rsidR="0046420A" w:rsidRDefault="00BC2386">
      <w:pPr>
        <w:pStyle w:val="Standaard"/>
      </w:pPr>
      <w:r>
        <w:rPr>
          <w:rFonts w:eastAsia="Arial Unicode MS" w:cs="Arial Unicode MS"/>
        </w:rPr>
        <w:t>I have used some separate parts</w:t>
      </w:r>
    </w:p>
    <w:p w14:paraId="3C58E262" w14:textId="77777777" w:rsidR="0046420A" w:rsidRDefault="0046420A">
      <w:pPr>
        <w:pStyle w:val="Standaard"/>
      </w:pPr>
    </w:p>
  </w:comment>
  <w:comment w:id="17" w:author="Callum McLean" w:date="2020-05-09T18:29:00Z" w:initials="CM">
    <w:p w14:paraId="49A1BCF9" w14:textId="02F4BD07" w:rsidR="007654FC" w:rsidRDefault="007654FC">
      <w:pPr>
        <w:pStyle w:val="CommentText"/>
      </w:pPr>
      <w:r>
        <w:rPr>
          <w:rStyle w:val="CommentReference"/>
        </w:rPr>
        <w:annotationRef/>
      </w:r>
      <w:r>
        <w:t xml:space="preserve">make sure in latex you </w:t>
      </w:r>
      <w:proofErr w:type="spellStart"/>
      <w:r>
        <w:t>italicise</w:t>
      </w:r>
      <w:proofErr w:type="spellEnd"/>
      <w:r>
        <w:t xml:space="preserve"> these algebraic letters</w:t>
      </w:r>
    </w:p>
  </w:comment>
  <w:comment w:id="18" w:author="Callum McLean" w:date="2020-05-09T18:29:00Z" w:initials="CM">
    <w:p w14:paraId="020470F7" w14:textId="7C29730D" w:rsidR="007654FC" w:rsidRDefault="007654FC">
      <w:pPr>
        <w:pStyle w:val="CommentText"/>
      </w:pPr>
      <w:r>
        <w:rPr>
          <w:rStyle w:val="CommentReference"/>
        </w:rPr>
        <w:annotationRef/>
      </w:r>
      <w:r>
        <w:t>Yes, absolutely! I'm not sure what about these examples confuses you, so perhaps we can discuss this a bit more 1-to-1.</w:t>
      </w:r>
    </w:p>
  </w:comment>
  <w:comment w:id="19" w:author="Callum McLean" w:date="2020-05-09T18:30:00Z" w:initials="CM">
    <w:p w14:paraId="363A268E" w14:textId="31795B5A" w:rsidR="00107445" w:rsidRDefault="00107445" w:rsidP="00107445">
      <w:pPr>
        <w:pStyle w:val="CommentText"/>
        <w:rPr>
          <w:lang w:val="en-GB"/>
        </w:rPr>
      </w:pPr>
      <w:r>
        <w:rPr>
          <w:rStyle w:val="CommentReference"/>
        </w:rPr>
        <w:annotationRef/>
      </w:r>
      <w:r>
        <w:rPr>
          <w:lang w:val="en-GB"/>
        </w:rPr>
        <w:t>You'll need different verb tenses for different things! It just depends what you're describing. However, it's true that there are certain conventions for describing methods, past research, etc.:</w:t>
      </w:r>
    </w:p>
    <w:p w14:paraId="07D6203B" w14:textId="0ACEAFC7" w:rsidR="00107445" w:rsidRPr="00107445" w:rsidRDefault="00107445" w:rsidP="00107445">
      <w:pPr>
        <w:pStyle w:val="CommentText"/>
        <w:rPr>
          <w:lang w:val="en-GB"/>
        </w:rPr>
      </w:pPr>
      <w:hyperlink r:id="rId3" w:history="1">
        <w:r w:rsidRPr="00107445">
          <w:rPr>
            <w:rStyle w:val="Hyperlink"/>
            <w:lang w:val="en-GB"/>
          </w:rPr>
          <w:t>https://www.scribbr.com/dissertation/tense-tendencies-in-theses-and-dissertations/</w:t>
        </w:r>
      </w:hyperlink>
    </w:p>
    <w:p w14:paraId="41665B8D" w14:textId="01587C55" w:rsidR="00107445" w:rsidRDefault="00107445">
      <w:pPr>
        <w:pStyle w:val="CommentText"/>
      </w:pPr>
      <w:r>
        <w:t>-otherwise, if there are particular uses of tenses that you're not sure about (or parts of your thesis you're not sure which tense to use for), it would help to bring those slightly more specific examples to our 1-to-1 for us to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E55F39" w15:done="0"/>
  <w15:commentEx w15:paraId="5D4A309E" w15:done="0"/>
  <w15:commentEx w15:paraId="67EAB902" w15:done="0"/>
  <w15:commentEx w15:paraId="388D44A1" w15:done="0"/>
  <w15:commentEx w15:paraId="57B23F97" w15:done="0"/>
  <w15:commentEx w15:paraId="31A76E3A" w15:done="0"/>
  <w15:commentEx w15:paraId="64C68BDE" w15:done="0"/>
  <w15:commentEx w15:paraId="3C58E262" w15:done="0"/>
  <w15:commentEx w15:paraId="49A1BCF9" w15:done="0"/>
  <w15:commentEx w15:paraId="020470F7" w15:done="0"/>
  <w15:commentEx w15:paraId="41665B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E55F39" w16cid:durableId="22617309"/>
  <w16cid:commentId w16cid:paraId="5D4A309E" w16cid:durableId="2261733A"/>
  <w16cid:commentId w16cid:paraId="67EAB902" w16cid:durableId="22617357"/>
  <w16cid:commentId w16cid:paraId="388D44A1" w16cid:durableId="226173A0"/>
  <w16cid:commentId w16cid:paraId="57B23F97" w16cid:durableId="226173DD"/>
  <w16cid:commentId w16cid:paraId="31A76E3A" w16cid:durableId="22617498"/>
  <w16cid:commentId w16cid:paraId="64C68BDE" w16cid:durableId="226174B0"/>
  <w16cid:commentId w16cid:paraId="3C58E262" w16cid:durableId="226172CE"/>
  <w16cid:commentId w16cid:paraId="49A1BCF9" w16cid:durableId="226174FC"/>
  <w16cid:commentId w16cid:paraId="020470F7" w16cid:durableId="2261751D"/>
  <w16cid:commentId w16cid:paraId="41665B8D" w16cid:durableId="226175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968CA" w14:textId="77777777" w:rsidR="00BC2386" w:rsidRDefault="00BC2386">
      <w:r>
        <w:separator/>
      </w:r>
    </w:p>
  </w:endnote>
  <w:endnote w:type="continuationSeparator" w:id="0">
    <w:p w14:paraId="21C9DB9D" w14:textId="77777777" w:rsidR="00BC2386" w:rsidRDefault="00BC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765E" w14:textId="77777777" w:rsidR="0046420A" w:rsidRDefault="004642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C0F2C" w14:textId="77777777" w:rsidR="00BC2386" w:rsidRDefault="00BC2386">
      <w:r>
        <w:separator/>
      </w:r>
    </w:p>
  </w:footnote>
  <w:footnote w:type="continuationSeparator" w:id="0">
    <w:p w14:paraId="24659938" w14:textId="77777777" w:rsidR="00BC2386" w:rsidRDefault="00BC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25167" w14:textId="77777777" w:rsidR="0046420A" w:rsidRDefault="004642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E491B"/>
    <w:multiLevelType w:val="hybridMultilevel"/>
    <w:tmpl w:val="7C02F6CE"/>
    <w:numStyleLink w:val="Opsteken"/>
  </w:abstractNum>
  <w:abstractNum w:abstractNumId="1" w15:restartNumberingAfterBreak="0">
    <w:nsid w:val="65361020"/>
    <w:multiLevelType w:val="hybridMultilevel"/>
    <w:tmpl w:val="7C02F6CE"/>
    <w:styleLink w:val="Opsteken"/>
    <w:lvl w:ilvl="0" w:tplc="C3FE61D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4345EE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91B67D0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D6CBB0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5CC328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3356C28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51039B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01EFB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40AE41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lum McLean">
    <w15:presenceInfo w15:providerId="AD" w15:userId="S::callum74911985@edu.surfspot.nl::e45ebe3c-71f5-43df-aaf3-893efb6671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0A"/>
    <w:rsid w:val="00107445"/>
    <w:rsid w:val="00141FE8"/>
    <w:rsid w:val="00265E73"/>
    <w:rsid w:val="0046420A"/>
    <w:rsid w:val="004E1C46"/>
    <w:rsid w:val="00612AC5"/>
    <w:rsid w:val="007654FC"/>
    <w:rsid w:val="00BC2386"/>
    <w:rsid w:val="00D60B0F"/>
    <w:rsid w:val="00EB73A8"/>
    <w:rsid w:val="00F14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5AAB12"/>
  <w15:docId w15:val="{4B911E11-2EB9-374C-92D0-BAD95233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tekst">
    <w:name w:val="Koptekst"/>
    <w:next w:val="Hoofdtekst"/>
    <w:pPr>
      <w:keepNext/>
      <w:outlineLvl w:val="0"/>
    </w:pPr>
    <w:rPr>
      <w:rFonts w:ascii="Helvetica Neue" w:hAnsi="Helvetica Neue" w:cs="Arial Unicode MS"/>
      <w:b/>
      <w:bCs/>
      <w:color w:val="000000"/>
      <w:sz w:val="36"/>
      <w:szCs w:val="36"/>
      <w:lang w:val="nl-NL"/>
      <w14:textOutline w14:w="0" w14:cap="flat" w14:cmpd="sng" w14:algn="ctr">
        <w14:noFill/>
        <w14:prstDash w14:val="solid"/>
        <w14:bevel/>
      </w14:textOutline>
    </w:rPr>
  </w:style>
  <w:style w:type="paragraph" w:customStyle="1" w:styleId="Hoofdtekst">
    <w:name w:val="Hoofdtekst"/>
    <w:rPr>
      <w:rFonts w:ascii="Helvetica Neue" w:hAnsi="Helvetica Neue" w:cs="Arial Unicode MS"/>
      <w:color w:val="000000"/>
      <w:sz w:val="22"/>
      <w:szCs w:val="22"/>
      <w:lang w:val="nl-NL"/>
      <w14:textOutline w14:w="0" w14:cap="flat" w14:cmpd="sng" w14:algn="ctr">
        <w14:noFill/>
        <w14:prstDash w14:val="solid"/>
        <w14:bevel/>
      </w14:textOutline>
    </w:rPr>
  </w:style>
  <w:style w:type="numbering" w:customStyle="1" w:styleId="Opsteken">
    <w:name w:val="Ops.teken"/>
    <w:pPr>
      <w:numPr>
        <w:numId w:val="1"/>
      </w:numPr>
    </w:pPr>
  </w:style>
  <w:style w:type="paragraph" w:customStyle="1" w:styleId="Standaard">
    <w:name w:val="Standaard"/>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abelstijl2">
    <w:name w:val="Tabelstijl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Koptekst3">
    <w:name w:val="Koptekst 3"/>
    <w:next w:val="Hoofdtekst0"/>
    <w:pPr>
      <w:keepNext/>
      <w:pBdr>
        <w:top w:val="single" w:sz="4" w:space="0" w:color="515151"/>
      </w:pBdr>
      <w:spacing w:before="360" w:after="40" w:line="288" w:lineRule="auto"/>
      <w:outlineLvl w:val="0"/>
    </w:pPr>
    <w:rPr>
      <w:rFonts w:ascii="Helvetica Neue" w:eastAsia="Helvetica Neue" w:hAnsi="Helvetica Neue" w:cs="Helvetica Neue"/>
      <w:color w:val="000000"/>
      <w:spacing w:val="5"/>
      <w:sz w:val="28"/>
      <w:szCs w:val="28"/>
      <w14:textOutline w14:w="0" w14:cap="flat" w14:cmpd="sng" w14:algn="ctr">
        <w14:noFill/>
        <w14:prstDash w14:val="solid"/>
        <w14:bevel/>
      </w14:textOutline>
    </w:rPr>
  </w:style>
  <w:style w:type="paragraph" w:customStyle="1" w:styleId="Hoofdtekst0">
    <w:name w:val="Hoofdteks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12AC5"/>
    <w:rPr>
      <w:sz w:val="18"/>
      <w:szCs w:val="18"/>
    </w:rPr>
  </w:style>
  <w:style w:type="character" w:customStyle="1" w:styleId="BalloonTextChar">
    <w:name w:val="Balloon Text Char"/>
    <w:basedOn w:val="DefaultParagraphFont"/>
    <w:link w:val="BalloonText"/>
    <w:uiPriority w:val="99"/>
    <w:semiHidden/>
    <w:rsid w:val="00612AC5"/>
    <w:rPr>
      <w:sz w:val="18"/>
      <w:szCs w:val="18"/>
      <w:lang w:val="en-US"/>
    </w:rPr>
  </w:style>
  <w:style w:type="paragraph" w:styleId="CommentSubject">
    <w:name w:val="annotation subject"/>
    <w:basedOn w:val="CommentText"/>
    <w:next w:val="CommentText"/>
    <w:link w:val="CommentSubjectChar"/>
    <w:uiPriority w:val="99"/>
    <w:semiHidden/>
    <w:unhideWhenUsed/>
    <w:rsid w:val="00EB73A8"/>
    <w:rPr>
      <w:b/>
      <w:bCs/>
    </w:rPr>
  </w:style>
  <w:style w:type="character" w:customStyle="1" w:styleId="CommentSubjectChar">
    <w:name w:val="Comment Subject Char"/>
    <w:basedOn w:val="CommentTextChar"/>
    <w:link w:val="CommentSubject"/>
    <w:uiPriority w:val="99"/>
    <w:semiHidden/>
    <w:rsid w:val="00EB73A8"/>
    <w:rPr>
      <w:b/>
      <w:bCs/>
      <w:lang w:val="en-US"/>
    </w:rPr>
  </w:style>
  <w:style w:type="character" w:styleId="UnresolvedMention">
    <w:name w:val="Unresolved Mention"/>
    <w:basedOn w:val="DefaultParagraphFont"/>
    <w:uiPriority w:val="99"/>
    <w:semiHidden/>
    <w:unhideWhenUsed/>
    <w:rsid w:val="004E1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407553">
      <w:bodyDiv w:val="1"/>
      <w:marLeft w:val="0"/>
      <w:marRight w:val="0"/>
      <w:marTop w:val="0"/>
      <w:marBottom w:val="0"/>
      <w:divBdr>
        <w:top w:val="none" w:sz="0" w:space="0" w:color="auto"/>
        <w:left w:val="none" w:sz="0" w:space="0" w:color="auto"/>
        <w:bottom w:val="none" w:sz="0" w:space="0" w:color="auto"/>
        <w:right w:val="none" w:sz="0" w:space="0" w:color="auto"/>
      </w:divBdr>
      <w:divsChild>
        <w:div w:id="1237668644">
          <w:marLeft w:val="0"/>
          <w:marRight w:val="0"/>
          <w:marTop w:val="0"/>
          <w:marBottom w:val="0"/>
          <w:divBdr>
            <w:top w:val="none" w:sz="0" w:space="0" w:color="auto"/>
            <w:left w:val="none" w:sz="0" w:space="0" w:color="auto"/>
            <w:bottom w:val="none" w:sz="0" w:space="0" w:color="auto"/>
            <w:right w:val="none" w:sz="0" w:space="0" w:color="auto"/>
          </w:divBdr>
        </w:div>
        <w:div w:id="439840578">
          <w:marLeft w:val="0"/>
          <w:marRight w:val="0"/>
          <w:marTop w:val="0"/>
          <w:marBottom w:val="0"/>
          <w:divBdr>
            <w:top w:val="none" w:sz="0" w:space="0" w:color="auto"/>
            <w:left w:val="none" w:sz="0" w:space="0" w:color="auto"/>
            <w:bottom w:val="none" w:sz="0" w:space="0" w:color="auto"/>
            <w:right w:val="none" w:sz="0" w:space="0" w:color="auto"/>
          </w:divBdr>
        </w:div>
        <w:div w:id="1536044347">
          <w:marLeft w:val="0"/>
          <w:marRight w:val="0"/>
          <w:marTop w:val="0"/>
          <w:marBottom w:val="0"/>
          <w:divBdr>
            <w:top w:val="none" w:sz="0" w:space="0" w:color="auto"/>
            <w:left w:val="none" w:sz="0" w:space="0" w:color="auto"/>
            <w:bottom w:val="none" w:sz="0" w:space="0" w:color="auto"/>
            <w:right w:val="none" w:sz="0" w:space="0" w:color="auto"/>
          </w:divBdr>
        </w:div>
      </w:divsChild>
    </w:div>
    <w:div w:id="1781608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scribbr.com/dissertation/tense-tendencies-in-theses-and-dissertations/" TargetMode="External"/><Relationship Id="rId2" Type="http://schemas.openxmlformats.org/officeDocument/2006/relationships/hyperlink" Target="https://www.scribbr.com/language-rules/semicolons/" TargetMode="External"/><Relationship Id="rId1" Type="http://schemas.openxmlformats.org/officeDocument/2006/relationships/hyperlink" Target="https://www.scribbr.com/language-rules/colon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Callum McLean</cp:lastModifiedBy>
  <cp:revision>9</cp:revision>
  <dcterms:created xsi:type="dcterms:W3CDTF">2020-05-09T16:20:00Z</dcterms:created>
  <dcterms:modified xsi:type="dcterms:W3CDTF">2020-05-09T16:35:00Z</dcterms:modified>
</cp:coreProperties>
</file>