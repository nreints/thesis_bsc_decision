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600F" w14:textId="77777777" w:rsidR="00DC1FA9" w:rsidRPr="005370A2" w:rsidRDefault="00325446" w:rsidP="00A7459E">
      <w:pPr>
        <w:pStyle w:val="Koptekst2"/>
        <w:spacing w:line="720" w:lineRule="auto"/>
        <w:rPr>
          <w:lang w:val="en-US"/>
        </w:rPr>
      </w:pPr>
      <w:r w:rsidRPr="005370A2">
        <w:rPr>
          <w:lang w:val="en-US"/>
        </w:rPr>
        <w:t>Academic English</w:t>
      </w:r>
      <w:r w:rsidR="005370A2">
        <w:rPr>
          <w:lang w:val="en-US"/>
        </w:rPr>
        <w:t xml:space="preserve"> - </w:t>
      </w:r>
      <w:r w:rsidRPr="005370A2">
        <w:rPr>
          <w:lang w:val="en-US"/>
        </w:rPr>
        <w:t>assignment 1</w:t>
      </w:r>
      <w:r w:rsidR="005370A2" w:rsidRPr="005370A2">
        <w:rPr>
          <w:lang w:val="en-US"/>
        </w:rPr>
        <w:t xml:space="preserve"> </w:t>
      </w:r>
      <w:r w:rsidR="005370A2">
        <w:rPr>
          <w:lang w:val="en-US"/>
        </w:rPr>
        <w:t>– Nienke Reints</w:t>
      </w:r>
    </w:p>
    <w:p w14:paraId="484E1D4B" w14:textId="60C30B2B" w:rsidR="00DC1FA9" w:rsidRDefault="00325446" w:rsidP="00A7459E">
      <w:pPr>
        <w:pStyle w:val="Hoofdtekst0"/>
        <w:spacing w:line="720" w:lineRule="auto"/>
      </w:pPr>
      <w:r>
        <w:t>When a group decision needs to be made, there are various strategies to choose from. Classically, a voting rule is chosen to aggregate the individual preferenc</w:t>
      </w:r>
      <w:r w:rsidRPr="005370A2">
        <w:t>es</w:t>
      </w:r>
      <w:r>
        <w:t xml:space="preserve"> of the agents into a collective one. Each voting rule satisfies different normative principles (</w:t>
      </w:r>
      <w:commentRangeStart w:id="0"/>
      <w:r>
        <w:t xml:space="preserve">so-called </w:t>
      </w:r>
      <w:commentRangeEnd w:id="0"/>
      <w:r w:rsidR="005A0E28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r>
        <w:t xml:space="preserve">axioms) constraining the outcomes that can be selected under different situations (so-called profiles of preferences). The Pareto Principle, for example, states that if in a given profile all the agents prefer </w:t>
      </w:r>
      <w:del w:id="1" w:author="Callum McLean" w:date="2020-04-21T10:19:00Z">
        <w:r w:rsidDel="00E14D87">
          <w:delText xml:space="preserve">an </w:delText>
        </w:r>
      </w:del>
      <w:r>
        <w:t xml:space="preserve">alternative A over </w:t>
      </w:r>
      <w:del w:id="2" w:author="Callum McLean" w:date="2020-04-21T10:19:00Z">
        <w:r w:rsidDel="00172F89">
          <w:delText xml:space="preserve">an </w:delText>
        </w:r>
      </w:del>
      <w:r>
        <w:t>alternative B, then the latter cannot possibly be part of the outcome. The axioms characterising a rule can then be seen as justifying the outcomes it gives</w:t>
      </w:r>
      <w:r w:rsidRPr="005370A2">
        <w:t>.</w:t>
      </w:r>
    </w:p>
    <w:p w14:paraId="77C68F73" w14:textId="5CFCD646" w:rsidR="00DC1FA9" w:rsidRDefault="00325446" w:rsidP="00A7459E">
      <w:pPr>
        <w:pStyle w:val="Hoofdtekst0"/>
        <w:spacing w:line="720" w:lineRule="auto"/>
      </w:pPr>
      <w:r w:rsidRPr="005370A2">
        <w:t xml:space="preserve">Despite the fact that such justifications could be helpful when an important decision needs to be made, </w:t>
      </w:r>
      <w:commentRangeStart w:id="3"/>
      <w:r>
        <w:t xml:space="preserve">just a couple of </w:t>
      </w:r>
      <w:commentRangeEnd w:id="3"/>
      <w:r w:rsidR="007A2BB8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commentRangeStart w:id="4"/>
      <w:del w:id="5" w:author="Callum McLean" w:date="2020-04-21T10:20:00Z">
        <w:r w:rsidDel="00AE72C7">
          <w:delText xml:space="preserve">researches </w:delText>
        </w:r>
      </w:del>
      <w:ins w:id="6" w:author="Callum McLean" w:date="2020-04-21T10:20:00Z">
        <w:r w:rsidR="00AE72C7">
          <w:t>studies</w:t>
        </w:r>
        <w:r w:rsidR="00AE72C7">
          <w:t xml:space="preserve"> </w:t>
        </w:r>
        <w:commentRangeEnd w:id="4"/>
        <w:r w:rsidR="00AE72C7">
          <w:rPr>
            <w:rStyle w:val="CommentReference"/>
            <w:rFonts w:ascii="Times New Roman" w:hAnsi="Times New Roman" w:cs="Times New Roman"/>
            <w:color w:val="auto"/>
            <w:lang w:eastAsia="en-US"/>
            <w14:textOutline w14:w="0" w14:cap="rnd" w14:cmpd="sng" w14:algn="ctr">
              <w14:noFill/>
              <w14:prstDash w14:val="solid"/>
              <w14:bevel/>
            </w14:textOutline>
          </w:rPr>
          <w:commentReference w:id="4"/>
        </w:r>
      </w:ins>
      <w:r>
        <w:t xml:space="preserve">have </w:t>
      </w:r>
      <w:del w:id="7" w:author="Callum McLean" w:date="2020-04-21T10:21:00Z">
        <w:r w:rsidDel="00C273ED">
          <w:delText>been conducted on</w:delText>
        </w:r>
      </w:del>
      <w:ins w:id="8" w:author="Callum McLean" w:date="2020-04-21T10:21:00Z">
        <w:r w:rsidR="00C273ED">
          <w:t>addressed</w:t>
        </w:r>
      </w:ins>
      <w:r>
        <w:t xml:space="preserve"> how to generate justifications of election outcomes given the preferences. </w:t>
      </w:r>
      <w:del w:id="9" w:author="Callum McLean" w:date="2020-04-21T10:21:00Z">
        <w:r w:rsidRPr="005370A2" w:rsidDel="008D71CE">
          <w:delText xml:space="preserve">In one of these researches </w:delText>
        </w:r>
      </w:del>
      <w:r>
        <w:t>Cailloux and Endriss</w:t>
      </w:r>
      <w:ins w:id="10" w:author="Callum McLean" w:date="2020-04-21T10:21:00Z">
        <w:r w:rsidR="008D71CE">
          <w:t>, for example,</w:t>
        </w:r>
      </w:ins>
      <w:r>
        <w:t xml:space="preserve"> have used tools from </w:t>
      </w:r>
      <w:r w:rsidRPr="005370A2">
        <w:t>AI</w:t>
      </w:r>
      <w:r>
        <w:t xml:space="preserve"> to </w:t>
      </w:r>
      <w:commentRangeStart w:id="11"/>
      <w:r>
        <w:t>let people reason</w:t>
      </w:r>
      <w:commentRangeEnd w:id="11"/>
      <w:r w:rsidR="00335D4B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1"/>
      </w:r>
      <w:r>
        <w:t xml:space="preserve"> about the different voting rules. </w:t>
      </w:r>
      <w:del w:id="12" w:author="Callum McLean" w:date="2020-04-21T10:22:00Z">
        <w:r w:rsidDel="00A364A6">
          <w:delText>Moreover</w:delText>
        </w:r>
        <w:r w:rsidRPr="005370A2" w:rsidDel="00A364A6">
          <w:delText>,</w:delText>
        </w:r>
        <w:r w:rsidDel="00A364A6">
          <w:delText xml:space="preserve"> </w:delText>
        </w:r>
      </w:del>
      <w:r>
        <w:t xml:space="preserve">Cailloux and Endriss </w:t>
      </w:r>
      <w:ins w:id="13" w:author="Callum McLean" w:date="2020-04-21T10:22:00Z">
        <w:r w:rsidR="00A364A6">
          <w:t xml:space="preserve">also </w:t>
        </w:r>
      </w:ins>
      <w:r>
        <w:t xml:space="preserve">provided a model which generated a justification for an outcome if that outcome </w:t>
      </w:r>
      <w:ins w:id="14" w:author="Callum McLean" w:date="2020-04-21T10:22:00Z">
        <w:r w:rsidR="00445125">
          <w:t>wa</w:t>
        </w:r>
      </w:ins>
      <w:del w:id="15" w:author="Callum McLean" w:date="2020-04-21T10:22:00Z">
        <w:r w:rsidDel="00445125">
          <w:delText>i</w:delText>
        </w:r>
      </w:del>
      <w:r>
        <w:t xml:space="preserve">s the winner according to the Borda rule. </w:t>
      </w:r>
    </w:p>
    <w:p w14:paraId="177A1A61" w14:textId="136C0736" w:rsidR="00DC1FA9" w:rsidRDefault="00325446" w:rsidP="00A7459E">
      <w:pPr>
        <w:pStyle w:val="Hoofdtekst0"/>
        <w:spacing w:line="720" w:lineRule="auto"/>
      </w:pPr>
      <w:r>
        <w:t>Instead of relying on a specific voting rule, Boixel and Endriss</w:t>
      </w:r>
      <w:r w:rsidRPr="005370A2">
        <w:t xml:space="preserve"> </w:t>
      </w:r>
      <w:del w:id="16" w:author="Callum McLean" w:date="2020-04-21T10:22:00Z">
        <w:r w:rsidDel="00A226D3">
          <w:delText xml:space="preserve">seek </w:delText>
        </w:r>
      </w:del>
      <w:ins w:id="17" w:author="Callum McLean" w:date="2020-04-21T10:22:00Z">
        <w:r w:rsidR="00A226D3">
          <w:t>sought</w:t>
        </w:r>
        <w:r w:rsidR="00A226D3">
          <w:t xml:space="preserve"> </w:t>
        </w:r>
      </w:ins>
      <w:r>
        <w:t xml:space="preserve">to generate a justification for why a target outcome would represent a reasonable compromise in a concrete situation directly in terms of </w:t>
      </w:r>
      <w:commentRangeStart w:id="18"/>
      <w:r>
        <w:t>appealing normative principles</w:t>
      </w:r>
      <w:commentRangeEnd w:id="18"/>
      <w:r w:rsidR="00DD24FF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8"/>
      </w:r>
      <w:r>
        <w:t xml:space="preserve">. The notion </w:t>
      </w:r>
      <w:ins w:id="19" w:author="Callum McLean" w:date="2020-04-21T10:23:00Z">
        <w:r w:rsidR="00917AFC">
          <w:t xml:space="preserve">they develop </w:t>
        </w:r>
      </w:ins>
      <w:r>
        <w:t>of justification</w:t>
      </w:r>
      <w:del w:id="20" w:author="Callum McLean" w:date="2020-04-21T10:23:00Z">
        <w:r w:rsidDel="008A5CEC">
          <w:delText xml:space="preserve"> they develop</w:delText>
        </w:r>
      </w:del>
      <w:r>
        <w:t xml:space="preserve"> has both a </w:t>
      </w:r>
      <w:r>
        <w:lastRenderedPageBreak/>
        <w:t>normative and an explanatory component. The explanation shows how the selection of the target outcome follows from concrete instances of the normative principles considered.</w:t>
      </w:r>
    </w:p>
    <w:p w14:paraId="4252A86C" w14:textId="4D6A20DB" w:rsidR="00DC1FA9" w:rsidRDefault="00325446" w:rsidP="00A7459E">
      <w:pPr>
        <w:pStyle w:val="Hoofdtekst0"/>
        <w:spacing w:line="720" w:lineRule="auto"/>
      </w:pPr>
      <w:r>
        <w:t>Finally, in terms of methodology</w:t>
      </w:r>
      <w:ins w:id="21" w:author="Callum McLean" w:date="2020-04-21T10:23:00Z">
        <w:r w:rsidR="00C82034">
          <w:t>,</w:t>
        </w:r>
      </w:ins>
      <w:r>
        <w:t xml:space="preserve"> Belahcene et al.</w:t>
      </w:r>
      <w:r w:rsidRPr="005370A2">
        <w:t xml:space="preserve"> </w:t>
      </w:r>
      <w:r>
        <w:t xml:space="preserve">and Geist and Peters </w:t>
      </w:r>
      <w:commentRangeStart w:id="22"/>
      <w:r>
        <w:t xml:space="preserve">(chapter 13) </w:t>
      </w:r>
      <w:commentRangeEnd w:id="22"/>
      <w:r w:rsidR="00091FE8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2"/>
      </w:r>
      <w:r>
        <w:t>employ</w:t>
      </w:r>
      <w:ins w:id="23" w:author="Callum McLean" w:date="2020-04-21T10:23:00Z">
        <w:r w:rsidR="00D31046">
          <w:t>ed</w:t>
        </w:r>
      </w:ins>
      <w:r>
        <w:t xml:space="preserve"> the same tools as Boixel and Endriss, namely SAT solvers. These </w:t>
      </w:r>
      <w:commentRangeStart w:id="24"/>
      <w:r>
        <w:t xml:space="preserve">types solvers </w:t>
      </w:r>
      <w:commentRangeEnd w:id="24"/>
      <w:r w:rsidR="0091710D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4"/>
      </w:r>
      <w:r>
        <w:t>are capable of deciding whether a logic formula is satisfiable. Moreover, both papers use the minimal unsatisfiable set (MUS) to determine which set causes the formula to be unsatisfiable.</w:t>
      </w:r>
    </w:p>
    <w:p w14:paraId="7813FF03" w14:textId="77777777" w:rsidR="00DC1FA9" w:rsidRDefault="00DC1FA9" w:rsidP="00A7459E">
      <w:pPr>
        <w:pStyle w:val="Hoofdtekst0"/>
        <w:spacing w:line="720" w:lineRule="auto"/>
      </w:pPr>
    </w:p>
    <w:p w14:paraId="322B16BE" w14:textId="4AA4706B" w:rsidR="00DC1FA9" w:rsidRDefault="00325446" w:rsidP="00A7459E">
      <w:pPr>
        <w:pStyle w:val="Hoofdtekst0"/>
        <w:spacing w:line="720" w:lineRule="auto"/>
      </w:pPr>
      <w:r w:rsidRPr="005370A2">
        <w:t>H</w:t>
      </w:r>
      <w:r>
        <w:t xml:space="preserve">owever, </w:t>
      </w:r>
      <w:r w:rsidRPr="005370A2">
        <w:t>p</w:t>
      </w:r>
      <w:r>
        <w:t>roducing the justification for why</w:t>
      </w:r>
      <w:del w:id="25" w:author="Callum McLean" w:date="2020-04-21T10:25:00Z">
        <w:r w:rsidDel="00D60CBE">
          <w:delText xml:space="preserve"> </w:delText>
        </w:r>
      </w:del>
      <w:r>
        <w:t xml:space="preserve"> a  target  outcome  would  represent a reasonable compromise</w:t>
      </w:r>
      <w:r w:rsidRPr="005370A2">
        <w:t xml:space="preserve"> </w:t>
      </w:r>
      <w:r>
        <w:t xml:space="preserve">is computationally hard. </w:t>
      </w:r>
      <w:r w:rsidRPr="005370A2">
        <w:t>T</w:t>
      </w:r>
      <w:r>
        <w:t xml:space="preserve">his </w:t>
      </w:r>
      <w:r>
        <w:rPr>
          <w:lang w:val="pt-PT"/>
        </w:rPr>
        <w:t>project</w:t>
      </w:r>
      <w:r w:rsidRPr="005370A2">
        <w:t xml:space="preserve"> </w:t>
      </w:r>
      <w:r>
        <w:t>will</w:t>
      </w:r>
      <w:r w:rsidRPr="005370A2">
        <w:t xml:space="preserve"> be</w:t>
      </w:r>
      <w:r>
        <w:t xml:space="preserve"> restrict</w:t>
      </w:r>
      <w:r w:rsidRPr="005370A2">
        <w:t>ed</w:t>
      </w:r>
      <w:r>
        <w:t xml:space="preserve"> to axioms that only refer to at most two profiles. Under such a restriction,</w:t>
      </w:r>
      <w:r w:rsidRPr="005370A2">
        <w:t xml:space="preserve"> the difficulty of the problem </w:t>
      </w:r>
      <w:r>
        <w:t>and efficient algorithms to solve it</w:t>
      </w:r>
      <w:r w:rsidRPr="005370A2">
        <w:t xml:space="preserve"> </w:t>
      </w:r>
      <w:r>
        <w:t xml:space="preserve">will be studied. Furthermore, these algorithms </w:t>
      </w:r>
      <w:r w:rsidRPr="005370A2">
        <w:t xml:space="preserve">will be implemented </w:t>
      </w:r>
      <w:r>
        <w:t>and finally evaluate</w:t>
      </w:r>
      <w:r w:rsidRPr="005370A2">
        <w:t xml:space="preserve">d </w:t>
      </w:r>
      <w:del w:id="26" w:author="Callum McLean" w:date="2020-04-21T10:25:00Z">
        <w:r w:rsidRPr="005370A2" w:rsidDel="00B65F4B">
          <w:delText>on</w:delText>
        </w:r>
        <w:r w:rsidDel="00B65F4B">
          <w:delText xml:space="preserve"> </w:delText>
        </w:r>
      </w:del>
      <w:ins w:id="27" w:author="Callum McLean" w:date="2020-04-21T10:25:00Z">
        <w:r w:rsidR="00B65F4B">
          <w:t>in terms of</w:t>
        </w:r>
        <w:r w:rsidR="00B65F4B">
          <w:t xml:space="preserve"> </w:t>
        </w:r>
      </w:ins>
      <w:del w:id="28" w:author="Callum McLean" w:date="2020-04-21T10:25:00Z">
        <w:r w:rsidRPr="005370A2" w:rsidDel="00B65F4B">
          <w:delText>the</w:delText>
        </w:r>
        <w:r w:rsidDel="00B65F4B">
          <w:delText xml:space="preserve"> </w:delText>
        </w:r>
      </w:del>
      <w:r>
        <w:t>efficiency through a small experimental study.</w:t>
      </w:r>
    </w:p>
    <w:p w14:paraId="3A144C38" w14:textId="6081C525" w:rsidR="00DC1FA9" w:rsidRDefault="00325446" w:rsidP="00A7459E">
      <w:pPr>
        <w:pStyle w:val="Hoofdtekst0"/>
        <w:spacing w:line="720" w:lineRule="auto"/>
        <w:rPr>
          <w:ins w:id="29" w:author="Callum McLean" w:date="2020-04-21T10:25:00Z"/>
        </w:rPr>
      </w:pPr>
      <w:r>
        <w:t xml:space="preserve">The research question is: How challenging is the task </w:t>
      </w:r>
      <w:ins w:id="30" w:author="Callum McLean" w:date="2020-04-21T10:25:00Z">
        <w:r w:rsidR="00C522B8">
          <w:t xml:space="preserve">of </w:t>
        </w:r>
      </w:ins>
      <w:r>
        <w:t xml:space="preserve">computationally </w:t>
      </w:r>
      <w:del w:id="31" w:author="Callum McLean" w:date="2020-04-21T10:25:00Z">
        <w:r w:rsidDel="00C522B8">
          <w:delText xml:space="preserve">of </w:delText>
        </w:r>
      </w:del>
      <w:r>
        <w:t>generating justifications for collective decision making when solely considering axioms that refer to at most two profiles?</w:t>
      </w:r>
    </w:p>
    <w:p w14:paraId="6D74FD65" w14:textId="5CFE1DE4" w:rsidR="00F80701" w:rsidRDefault="00F80701" w:rsidP="00A7459E">
      <w:pPr>
        <w:pStyle w:val="Hoofdtekst0"/>
        <w:spacing w:line="720" w:lineRule="auto"/>
      </w:pPr>
      <w:ins w:id="32" w:author="Callum McLean" w:date="2020-04-21T10:25:00Z">
        <w:r>
          <w:t>Excellent, Nienke. Formality and style are hi</w:t>
        </w:r>
      </w:ins>
      <w:ins w:id="33" w:author="Callum McLean" w:date="2020-04-21T10:26:00Z">
        <w:r>
          <w:t>ghly appropriate in this authoritative piece, particularly in terms of impersonal tone, vocabulary and sentence density. If anything, complexity and density border on the unclear, partly as a result of the extremely technical subject matter – in some places I can't tell if expression is unclear or the field-specific phrasing i</w:t>
        </w:r>
      </w:ins>
      <w:ins w:id="34" w:author="Callum McLean" w:date="2020-04-21T10:27:00Z">
        <w:r>
          <w:t>s simply difficult to understand for outsiders. Some sentences may be worth slightly rephrasing to maximise clarity</w:t>
        </w:r>
        <w:r w:rsidR="00B742F3">
          <w:t xml:space="preserve">; hopefully our </w:t>
        </w:r>
        <w:r w:rsidR="00B742F3">
          <w:lastRenderedPageBreak/>
          <w:t>second class on cohesion</w:t>
        </w:r>
      </w:ins>
      <w:ins w:id="35" w:author="Callum McLean" w:date="2020-04-21T10:28:00Z">
        <w:r w:rsidR="00B742F3">
          <w:t xml:space="preserve"> may remind you of some ways of reordering information in sentences to improve this.</w:t>
        </w:r>
      </w:ins>
      <w:ins w:id="36" w:author="Callum McLean" w:date="2020-04-21T10:27:00Z">
        <w:r>
          <w:t xml:space="preserve"> </w:t>
        </w:r>
      </w:ins>
      <w:ins w:id="37" w:author="Callum McLean" w:date="2020-04-21T10:28:00Z">
        <w:r w:rsidR="00B742F3">
          <w:t>O</w:t>
        </w:r>
      </w:ins>
      <w:ins w:id="38" w:author="Callum McLean" w:date="2020-04-21T10:27:00Z">
        <w:r>
          <w:t>therwise</w:t>
        </w:r>
      </w:ins>
      <w:ins w:id="39" w:author="Callum McLean" w:date="2020-04-21T10:28:00Z">
        <w:r w:rsidR="00B742F3">
          <w:t>,</w:t>
        </w:r>
      </w:ins>
      <w:bookmarkStart w:id="40" w:name="_GoBack"/>
      <w:bookmarkEnd w:id="40"/>
      <w:ins w:id="41" w:author="Callum McLean" w:date="2020-04-21T10:27:00Z">
        <w:r>
          <w:t xml:space="preserve"> there is very little to improve here, and comments above indicate minor points of expression and formatting. Keep up the good work!</w:t>
        </w:r>
      </w:ins>
    </w:p>
    <w:sectPr w:rsidR="00F80701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llum McLean" w:date="2020-04-21T10:19:00Z" w:initials="CM">
    <w:p w14:paraId="169648F4" w14:textId="5BD6CA8E" w:rsidR="005A0E28" w:rsidRDefault="005A0E28">
      <w:pPr>
        <w:pStyle w:val="CommentText"/>
      </w:pPr>
      <w:r>
        <w:rPr>
          <w:rStyle w:val="CommentReference"/>
        </w:rPr>
        <w:annotationRef/>
      </w:r>
      <w:r>
        <w:t>'so-called' usually implies skepticism of a term. If simply emphasising terminology, omit – it will be clear without this.</w:t>
      </w:r>
      <w:r w:rsidR="0001155A">
        <w:t xml:space="preserve"> See also below</w:t>
      </w:r>
    </w:p>
  </w:comment>
  <w:comment w:id="3" w:author="Callum McLean" w:date="2020-04-21T10:20:00Z" w:initials="CM">
    <w:p w14:paraId="65406FFB" w14:textId="34CE015F" w:rsidR="007A2BB8" w:rsidRDefault="007A2BB8">
      <w:pPr>
        <w:pStyle w:val="CommentText"/>
      </w:pPr>
      <w:r>
        <w:rPr>
          <w:rStyle w:val="CommentReference"/>
        </w:rPr>
        <w:annotationRef/>
      </w:r>
      <w:r>
        <w:t>consider more formal phrasing, e.g. "very few"</w:t>
      </w:r>
    </w:p>
  </w:comment>
  <w:comment w:id="4" w:author="Callum McLean" w:date="2020-04-21T10:20:00Z" w:initials="CM">
    <w:p w14:paraId="1FA2F744" w14:textId="1C311E48" w:rsidR="00AE72C7" w:rsidRDefault="00AE72C7">
      <w:pPr>
        <w:pStyle w:val="CommentText"/>
      </w:pPr>
      <w:r>
        <w:rPr>
          <w:rStyle w:val="CommentReference"/>
        </w:rPr>
        <w:annotationRef/>
      </w:r>
      <w:r>
        <w:t>'research' is uncountable, so not possible to pluralise.</w:t>
      </w:r>
    </w:p>
  </w:comment>
  <w:comment w:id="11" w:author="Callum McLean" w:date="2020-04-21T10:21:00Z" w:initials="CM">
    <w:p w14:paraId="6033A910" w14:textId="6F17A5BE" w:rsidR="00335D4B" w:rsidRPr="00335D4B" w:rsidRDefault="00335D4B">
      <w:pPr>
        <w:pStyle w:val="CommentText"/>
      </w:pPr>
      <w:r>
        <w:rPr>
          <w:rStyle w:val="CommentReference"/>
        </w:rPr>
        <w:annotationRef/>
      </w:r>
      <w:r>
        <w:t xml:space="preserve">or slightly more formal "allow/permit participants </w:t>
      </w:r>
      <w:r>
        <w:rPr>
          <w:b/>
        </w:rPr>
        <w:t xml:space="preserve">to </w:t>
      </w:r>
      <w:r>
        <w:t>reason"</w:t>
      </w:r>
    </w:p>
  </w:comment>
  <w:comment w:id="18" w:author="Callum McLean" w:date="2020-04-21T10:22:00Z" w:initials="CM">
    <w:p w14:paraId="7599E012" w14:textId="38C9FCC1" w:rsidR="00DD24FF" w:rsidRDefault="00DD24FF" w:rsidP="00D70894">
      <w:pPr>
        <w:pStyle w:val="CommentText"/>
        <w:jc w:val="right"/>
      </w:pPr>
      <w:r>
        <w:rPr>
          <w:rStyle w:val="CommentReference"/>
        </w:rPr>
        <w:annotationRef/>
      </w:r>
      <w:r>
        <w:t>is 'appealing' part of this phrase? Not entirely clear. This sentence is a little dense, also where 'directly' is not extremely clea</w:t>
      </w:r>
      <w:r w:rsidR="00D44124">
        <w:t>r</w:t>
      </w:r>
      <w:r>
        <w:t xml:space="preserve"> </w:t>
      </w:r>
    </w:p>
  </w:comment>
  <w:comment w:id="22" w:author="Callum McLean" w:date="2020-04-21T10:23:00Z" w:initials="CM">
    <w:p w14:paraId="31AF9462" w14:textId="27B49BFB" w:rsidR="00091FE8" w:rsidRDefault="00091FE8">
      <w:pPr>
        <w:pStyle w:val="CommentText"/>
      </w:pPr>
      <w:r>
        <w:rPr>
          <w:rStyle w:val="CommentReference"/>
        </w:rPr>
        <w:annotationRef/>
      </w:r>
      <w:r>
        <w:t xml:space="preserve">Page references should stay in citations, not be referred to within the sentence, e.g. Geist and Peters (2013, pp.55-65) </w:t>
      </w:r>
    </w:p>
  </w:comment>
  <w:comment w:id="24" w:author="Callum McLean" w:date="2020-04-21T10:24:00Z" w:initials="CM">
    <w:p w14:paraId="3F290BE0" w14:textId="5723578E" w:rsidR="0091710D" w:rsidRDefault="0091710D">
      <w:pPr>
        <w:pStyle w:val="CommentText"/>
      </w:pPr>
      <w:r>
        <w:rPr>
          <w:rStyle w:val="CommentReference"/>
        </w:rPr>
        <w:annotationRef/>
      </w:r>
      <w:r>
        <w:t>? Do you mean 'This type of solvers</w:t>
      </w:r>
      <w:r w:rsidR="0022165A">
        <w:t xml:space="preserve"> is capable</w:t>
      </w:r>
      <w:r w:rsidR="006B7125">
        <w:t>'</w:t>
      </w:r>
      <w:r w:rsidR="0022165A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9648F4" w15:done="0"/>
  <w15:commentEx w15:paraId="65406FFB" w15:done="0"/>
  <w15:commentEx w15:paraId="1FA2F744" w15:done="0"/>
  <w15:commentEx w15:paraId="6033A910" w15:done="0"/>
  <w15:commentEx w15:paraId="7599E012" w15:done="0"/>
  <w15:commentEx w15:paraId="31AF9462" w15:done="0"/>
  <w15:commentEx w15:paraId="3F290B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9648F4" w16cid:durableId="22494718"/>
  <w16cid:commentId w16cid:paraId="65406FFB" w16cid:durableId="22494771"/>
  <w16cid:commentId w16cid:paraId="1FA2F744" w16cid:durableId="22494760"/>
  <w16cid:commentId w16cid:paraId="6033A910" w16cid:durableId="224947AF"/>
  <w16cid:commentId w16cid:paraId="7599E012" w16cid:durableId="224947F3"/>
  <w16cid:commentId w16cid:paraId="31AF9462" w16cid:durableId="22494839"/>
  <w16cid:commentId w16cid:paraId="3F290BE0" w16cid:durableId="224948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82606" w14:textId="77777777" w:rsidR="00C12842" w:rsidRDefault="00C12842">
      <w:r>
        <w:separator/>
      </w:r>
    </w:p>
  </w:endnote>
  <w:endnote w:type="continuationSeparator" w:id="0">
    <w:p w14:paraId="1B167E91" w14:textId="77777777" w:rsidR="00C12842" w:rsidRDefault="00C1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DE89F" w14:textId="77777777" w:rsidR="00DC1FA9" w:rsidRDefault="00DC1F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71F2B" w14:textId="77777777" w:rsidR="00C12842" w:rsidRDefault="00C12842">
      <w:r>
        <w:separator/>
      </w:r>
    </w:p>
  </w:footnote>
  <w:footnote w:type="continuationSeparator" w:id="0">
    <w:p w14:paraId="4DDA326B" w14:textId="77777777" w:rsidR="00C12842" w:rsidRDefault="00C12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0831C" w14:textId="77777777" w:rsidR="00DC1FA9" w:rsidRDefault="00DC1FA9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lum McLean">
    <w15:presenceInfo w15:providerId="AD" w15:userId="S::callum74911985@edu.surfspot.nl::e45ebe3c-71f5-43df-aaf3-893efb667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isplayBackgroundShape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FA9"/>
    <w:rsid w:val="0001155A"/>
    <w:rsid w:val="000533A7"/>
    <w:rsid w:val="00091FE8"/>
    <w:rsid w:val="00172AE9"/>
    <w:rsid w:val="00172F89"/>
    <w:rsid w:val="0022165A"/>
    <w:rsid w:val="00251C30"/>
    <w:rsid w:val="00325446"/>
    <w:rsid w:val="00335D4B"/>
    <w:rsid w:val="00445125"/>
    <w:rsid w:val="00462A86"/>
    <w:rsid w:val="004A5D47"/>
    <w:rsid w:val="005370A2"/>
    <w:rsid w:val="005A0E28"/>
    <w:rsid w:val="0065356A"/>
    <w:rsid w:val="006B7125"/>
    <w:rsid w:val="007A2BB8"/>
    <w:rsid w:val="008A5CEC"/>
    <w:rsid w:val="008D71CE"/>
    <w:rsid w:val="0091710D"/>
    <w:rsid w:val="00917AFC"/>
    <w:rsid w:val="0099459B"/>
    <w:rsid w:val="00A226D3"/>
    <w:rsid w:val="00A364A6"/>
    <w:rsid w:val="00A63875"/>
    <w:rsid w:val="00A7459E"/>
    <w:rsid w:val="00AE72C7"/>
    <w:rsid w:val="00B65F4B"/>
    <w:rsid w:val="00B742F3"/>
    <w:rsid w:val="00C12842"/>
    <w:rsid w:val="00C273ED"/>
    <w:rsid w:val="00C522B8"/>
    <w:rsid w:val="00C82034"/>
    <w:rsid w:val="00D31046"/>
    <w:rsid w:val="00D44124"/>
    <w:rsid w:val="00D60CBE"/>
    <w:rsid w:val="00D70894"/>
    <w:rsid w:val="00DC1FA9"/>
    <w:rsid w:val="00DD24FF"/>
    <w:rsid w:val="00E14D87"/>
    <w:rsid w:val="00F8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ACB3B"/>
  <w15:docId w15:val="{D9EB1106-2F31-C049-9FC9-920C8F7E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tekst2">
    <w:name w:val="Koptekst 2"/>
    <w:next w:val="Hoofdtekst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Hoofdtekst">
    <w:name w:val="Hoofdteks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oofdtekst0">
    <w:name w:val="Hoofdteks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5A0E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E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E2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E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E2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2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28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Callum McLean</cp:lastModifiedBy>
  <cp:revision>38</cp:revision>
  <dcterms:created xsi:type="dcterms:W3CDTF">2020-04-21T15:18:00Z</dcterms:created>
  <dcterms:modified xsi:type="dcterms:W3CDTF">2020-04-21T15:28:00Z</dcterms:modified>
</cp:coreProperties>
</file>